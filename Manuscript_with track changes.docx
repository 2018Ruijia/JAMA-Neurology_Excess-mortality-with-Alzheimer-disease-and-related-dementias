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73CA" w14:textId="7F83CE6D" w:rsidR="002008B8" w:rsidRDefault="002008B8" w:rsidP="002008B8">
      <w:pPr>
        <w:shd w:val="clear" w:color="auto" w:fill="FFFFFF"/>
        <w:jc w:val="center"/>
        <w:rPr>
          <w:rFonts w:ascii="Times" w:eastAsia="Times" w:hAnsi="Times" w:cs="Times"/>
          <w:b/>
          <w:color w:val="000000"/>
        </w:rPr>
      </w:pPr>
      <w:r>
        <w:rPr>
          <w:rFonts w:ascii="Times" w:eastAsia="Times" w:hAnsi="Times" w:cs="Times"/>
          <w:b/>
          <w:color w:val="000000"/>
        </w:rPr>
        <w:t xml:space="preserve">Excess Mortality </w:t>
      </w:r>
      <w:r w:rsidRPr="00BF0860">
        <w:rPr>
          <w:rFonts w:ascii="Times" w:eastAsia="Times" w:hAnsi="Times" w:cs="Times"/>
          <w:b/>
          <w:color w:val="000000"/>
        </w:rPr>
        <w:t xml:space="preserve">with </w:t>
      </w:r>
      <w:r>
        <w:rPr>
          <w:rFonts w:ascii="Times" w:eastAsia="Times" w:hAnsi="Times" w:cs="Times"/>
          <w:b/>
          <w:color w:val="000000"/>
        </w:rPr>
        <w:t>Alzheimer’s Disease or Related Dementias as an Underlying or Contributing Cause</w:t>
      </w:r>
      <w:r w:rsidRPr="00BF0860">
        <w:rPr>
          <w:rFonts w:ascii="Times" w:eastAsia="Times" w:hAnsi="Times" w:cs="Times"/>
          <w:b/>
          <w:color w:val="000000"/>
        </w:rPr>
        <w:t>: Comparing the First and Second Year of the COVID-19 Pandemic</w:t>
      </w:r>
      <w:r>
        <w:rPr>
          <w:rFonts w:ascii="Times" w:eastAsia="Times" w:hAnsi="Times" w:cs="Times"/>
          <w:b/>
          <w:color w:val="000000"/>
        </w:rPr>
        <w:t xml:space="preserve"> in the United States</w:t>
      </w:r>
    </w:p>
    <w:p w14:paraId="5209D97C" w14:textId="77777777" w:rsidR="002008B8" w:rsidRPr="008C0E02" w:rsidRDefault="002008B8" w:rsidP="00926C06">
      <w:pPr>
        <w:shd w:val="clear" w:color="auto" w:fill="FFFFFF"/>
        <w:rPr>
          <w:rFonts w:ascii="Times" w:eastAsia="Times" w:hAnsi="Times" w:cs="Times"/>
          <w:b/>
          <w:color w:val="000000"/>
        </w:rPr>
      </w:pPr>
    </w:p>
    <w:p w14:paraId="5EE9405D" w14:textId="003A3282" w:rsidR="002008B8" w:rsidRPr="00BF0860" w:rsidRDefault="002008B8" w:rsidP="002008B8">
      <w:pPr>
        <w:jc w:val="center"/>
        <w:rPr>
          <w:rFonts w:ascii="Times" w:hAnsi="Times"/>
          <w:color w:val="000000"/>
        </w:rPr>
      </w:pPr>
      <w:r>
        <w:rPr>
          <w:rFonts w:ascii="Times" w:eastAsia="Times" w:hAnsi="Times" w:cs="Times"/>
          <w:color w:val="000000"/>
        </w:rPr>
        <w:t>Ruijia Chen ScD</w:t>
      </w:r>
      <w:r w:rsidRPr="00E727B6">
        <w:rPr>
          <w:rFonts w:ascii="Times" w:eastAsia="Times" w:hAnsi="Times" w:cs="Times"/>
          <w:color w:val="000000"/>
          <w:vertAlign w:val="superscript"/>
        </w:rPr>
        <w:t>1</w:t>
      </w:r>
      <w:r>
        <w:rPr>
          <w:rFonts w:ascii="Times" w:eastAsia="Times" w:hAnsi="Times" w:cs="Times"/>
          <w:color w:val="000000"/>
        </w:rPr>
        <w:t xml:space="preserve">, Marie-Laure </w:t>
      </w:r>
      <w:proofErr w:type="spellStart"/>
      <w:r>
        <w:rPr>
          <w:rFonts w:ascii="Times" w:eastAsia="Times" w:hAnsi="Times" w:cs="Times"/>
          <w:color w:val="000000"/>
        </w:rPr>
        <w:t>Charpignon</w:t>
      </w:r>
      <w:proofErr w:type="spellEnd"/>
      <w:r>
        <w:rPr>
          <w:rFonts w:ascii="Times" w:eastAsia="Times" w:hAnsi="Times" w:cs="Times"/>
          <w:color w:val="000000"/>
        </w:rPr>
        <w:t xml:space="preserve"> MS</w:t>
      </w:r>
      <w:r>
        <w:rPr>
          <w:rFonts w:ascii="Times" w:eastAsia="Times" w:hAnsi="Times" w:cs="Times"/>
          <w:color w:val="000000"/>
          <w:vertAlign w:val="superscript"/>
        </w:rPr>
        <w:t>2</w:t>
      </w:r>
      <w:r>
        <w:rPr>
          <w:rFonts w:ascii="Times" w:eastAsia="Times" w:hAnsi="Times" w:cs="Times"/>
          <w:color w:val="000000"/>
        </w:rPr>
        <w:t xml:space="preserve">, </w:t>
      </w:r>
      <w:proofErr w:type="spellStart"/>
      <w:r>
        <w:rPr>
          <w:rFonts w:ascii="Times" w:eastAsia="Times" w:hAnsi="Times" w:cs="Times"/>
        </w:rPr>
        <w:t>Rafeya</w:t>
      </w:r>
      <w:proofErr w:type="spellEnd"/>
      <w:r>
        <w:rPr>
          <w:rFonts w:ascii="Times" w:eastAsia="Times" w:hAnsi="Times" w:cs="Times"/>
        </w:rPr>
        <w:t xml:space="preserve"> Villanueva </w:t>
      </w:r>
      <w:proofErr w:type="spellStart"/>
      <w:r>
        <w:rPr>
          <w:rFonts w:ascii="Times" w:eastAsia="Times" w:hAnsi="Times" w:cs="Times"/>
        </w:rPr>
        <w:t>Raquib</w:t>
      </w:r>
      <w:proofErr w:type="spellEnd"/>
      <w:r>
        <w:rPr>
          <w:rFonts w:ascii="Times" w:eastAsia="Times" w:hAnsi="Times" w:cs="Times"/>
        </w:rPr>
        <w:t xml:space="preserve"> MS</w:t>
      </w:r>
      <w:r>
        <w:rPr>
          <w:rFonts w:ascii="Times" w:eastAsia="Times" w:hAnsi="Times" w:cs="Times"/>
          <w:color w:val="000000"/>
          <w:vertAlign w:val="superscript"/>
        </w:rPr>
        <w:t>3</w:t>
      </w:r>
      <w:r>
        <w:rPr>
          <w:rFonts w:ascii="Times" w:eastAsia="Times" w:hAnsi="Times" w:cs="Times"/>
          <w:color w:val="000000"/>
        </w:rPr>
        <w:t xml:space="preserve">, </w:t>
      </w:r>
      <w:proofErr w:type="spellStart"/>
      <w:r>
        <w:rPr>
          <w:rFonts w:ascii="Times" w:eastAsia="Times" w:hAnsi="Times" w:cs="Times"/>
          <w:color w:val="000000"/>
        </w:rPr>
        <w:t>Jingxuan</w:t>
      </w:r>
      <w:proofErr w:type="spellEnd"/>
      <w:r>
        <w:rPr>
          <w:rFonts w:ascii="Times" w:eastAsia="Times" w:hAnsi="Times" w:cs="Times"/>
          <w:color w:val="000000"/>
        </w:rPr>
        <w:t xml:space="preserve"> Wang MS</w:t>
      </w:r>
      <w:r w:rsidRPr="00E727B6">
        <w:rPr>
          <w:rFonts w:ascii="Times" w:eastAsia="Times" w:hAnsi="Times" w:cs="Times"/>
          <w:color w:val="000000"/>
          <w:vertAlign w:val="superscript"/>
        </w:rPr>
        <w:t>1</w:t>
      </w:r>
      <w:r>
        <w:rPr>
          <w:rFonts w:ascii="Times" w:eastAsia="Times" w:hAnsi="Times" w:cs="Times"/>
          <w:color w:val="000000"/>
        </w:rPr>
        <w:t>, Erika Meza MPH</w:t>
      </w:r>
      <w:r w:rsidRPr="00E727B6">
        <w:rPr>
          <w:rFonts w:ascii="Times" w:eastAsia="Times" w:hAnsi="Times" w:cs="Times"/>
          <w:color w:val="000000"/>
          <w:vertAlign w:val="superscript"/>
        </w:rPr>
        <w:t>1</w:t>
      </w:r>
      <w:r>
        <w:rPr>
          <w:rFonts w:ascii="Times" w:eastAsia="Times" w:hAnsi="Times" w:cs="Times"/>
          <w:color w:val="000000"/>
        </w:rPr>
        <w:t>, Hélène E. Aschmann PhD</w:t>
      </w:r>
      <w:r w:rsidRPr="00E727B6">
        <w:rPr>
          <w:rFonts w:ascii="Times" w:eastAsia="Times" w:hAnsi="Times" w:cs="Times"/>
          <w:color w:val="000000"/>
          <w:vertAlign w:val="superscript"/>
        </w:rPr>
        <w:t>1</w:t>
      </w:r>
      <w:r>
        <w:rPr>
          <w:rFonts w:ascii="Times" w:eastAsia="Times" w:hAnsi="Times" w:cs="Times"/>
          <w:color w:val="000000"/>
        </w:rPr>
        <w:t xml:space="preserve">, Michelle A. </w:t>
      </w:r>
      <w:proofErr w:type="spellStart"/>
      <w:r>
        <w:rPr>
          <w:rFonts w:ascii="Times" w:eastAsia="Times" w:hAnsi="Times" w:cs="Times"/>
          <w:color w:val="000000"/>
        </w:rPr>
        <w:t>DeVost</w:t>
      </w:r>
      <w:proofErr w:type="spellEnd"/>
      <w:r>
        <w:rPr>
          <w:rFonts w:ascii="Times" w:eastAsia="Times" w:hAnsi="Times" w:cs="Times"/>
          <w:color w:val="000000"/>
        </w:rPr>
        <w:t xml:space="preserve"> MPH</w:t>
      </w:r>
      <w:r w:rsidRPr="00E727B6">
        <w:rPr>
          <w:rFonts w:ascii="Times" w:eastAsia="Times" w:hAnsi="Times" w:cs="Times"/>
          <w:color w:val="000000"/>
          <w:vertAlign w:val="superscript"/>
        </w:rPr>
        <w:t>1</w:t>
      </w:r>
      <w:r>
        <w:rPr>
          <w:rFonts w:ascii="Times" w:eastAsia="Times" w:hAnsi="Times" w:cs="Times"/>
          <w:color w:val="000000"/>
        </w:rPr>
        <w:t>, Alyssa Mooney PhD</w:t>
      </w:r>
      <w:r>
        <w:rPr>
          <w:rFonts w:ascii="Times" w:eastAsia="Times" w:hAnsi="Times" w:cs="Times"/>
          <w:color w:val="000000"/>
          <w:vertAlign w:val="superscript"/>
        </w:rPr>
        <w:t>4</w:t>
      </w:r>
      <w:r>
        <w:rPr>
          <w:rFonts w:ascii="Times" w:eastAsia="Times" w:hAnsi="Times" w:cs="Times"/>
          <w:color w:val="000000"/>
        </w:rPr>
        <w:t xml:space="preserve">, Kirsten </w:t>
      </w:r>
      <w:proofErr w:type="spellStart"/>
      <w:r>
        <w:rPr>
          <w:rFonts w:ascii="Times" w:eastAsia="Times" w:hAnsi="Times" w:cs="Times"/>
          <w:color w:val="000000"/>
        </w:rPr>
        <w:t>Bibbins</w:t>
      </w:r>
      <w:proofErr w:type="spellEnd"/>
      <w:r>
        <w:rPr>
          <w:rFonts w:ascii="Times" w:eastAsia="Times" w:hAnsi="Times" w:cs="Times"/>
          <w:color w:val="000000"/>
        </w:rPr>
        <w:t>-Domingo PhD MD</w:t>
      </w:r>
      <w:r>
        <w:rPr>
          <w:rFonts w:ascii="Times" w:eastAsia="Times" w:hAnsi="Times" w:cs="Times"/>
          <w:color w:val="000000"/>
          <w:vertAlign w:val="superscript"/>
        </w:rPr>
        <w:t>1,5</w:t>
      </w:r>
      <w:r>
        <w:rPr>
          <w:rFonts w:ascii="Times" w:eastAsia="Times" w:hAnsi="Times" w:cs="Times"/>
          <w:color w:val="000000"/>
        </w:rPr>
        <w:t>,</w:t>
      </w:r>
      <w:r w:rsidRPr="00BF0860">
        <w:rPr>
          <w:rFonts w:ascii="Times" w:hAnsi="Times"/>
          <w:color w:val="000000"/>
          <w:vertAlign w:val="superscript"/>
        </w:rPr>
        <w:t xml:space="preserve"> </w:t>
      </w:r>
      <w:r>
        <w:rPr>
          <w:rFonts w:ascii="Times" w:eastAsia="Times" w:hAnsi="Times" w:cs="Times"/>
          <w:color w:val="000000"/>
        </w:rPr>
        <w:t>Alicia R. Riley PhD</w:t>
      </w:r>
      <w:r>
        <w:rPr>
          <w:rFonts w:ascii="Times" w:eastAsia="Times" w:hAnsi="Times" w:cs="Times"/>
          <w:color w:val="000000"/>
          <w:vertAlign w:val="superscript"/>
        </w:rPr>
        <w:t>6</w:t>
      </w:r>
      <w:r>
        <w:rPr>
          <w:rFonts w:ascii="Times" w:eastAsia="Times" w:hAnsi="Times" w:cs="Times"/>
          <w:color w:val="000000"/>
        </w:rPr>
        <w:t>, Mathew V. Kiang ScD</w:t>
      </w:r>
      <w:r>
        <w:rPr>
          <w:rFonts w:ascii="Times" w:eastAsia="Times" w:hAnsi="Times" w:cs="Times"/>
          <w:color w:val="000000"/>
          <w:vertAlign w:val="superscript"/>
        </w:rPr>
        <w:t>7</w:t>
      </w:r>
      <w:r>
        <w:rPr>
          <w:rFonts w:ascii="Times" w:eastAsia="Times" w:hAnsi="Times" w:cs="Times"/>
          <w:color w:val="000000"/>
        </w:rPr>
        <w:t>, Yea-Hung Chen PhD</w:t>
      </w:r>
      <w:r w:rsidRPr="00E727B6">
        <w:rPr>
          <w:rFonts w:ascii="Times" w:eastAsia="Times" w:hAnsi="Times" w:cs="Times"/>
          <w:color w:val="000000"/>
          <w:vertAlign w:val="superscript"/>
        </w:rPr>
        <w:t>1</w:t>
      </w:r>
      <w:r>
        <w:rPr>
          <w:rFonts w:ascii="Times" w:eastAsia="Times" w:hAnsi="Times" w:cs="Times"/>
          <w:color w:val="000000"/>
        </w:rPr>
        <w:t>, Andrew C. Stokes PhD</w:t>
      </w:r>
      <w:r>
        <w:rPr>
          <w:rFonts w:ascii="Times" w:eastAsia="Times" w:hAnsi="Times" w:cs="Times"/>
          <w:color w:val="000000"/>
          <w:vertAlign w:val="superscript"/>
        </w:rPr>
        <w:t>8</w:t>
      </w:r>
      <w:r>
        <w:rPr>
          <w:rFonts w:ascii="Times" w:eastAsia="Times" w:hAnsi="Times" w:cs="Times"/>
          <w:color w:val="000000"/>
        </w:rPr>
        <w:t xml:space="preserve">, M. Maria </w:t>
      </w:r>
      <w:proofErr w:type="spellStart"/>
      <w:r>
        <w:rPr>
          <w:rFonts w:ascii="Times" w:eastAsia="Times" w:hAnsi="Times" w:cs="Times"/>
          <w:color w:val="000000"/>
        </w:rPr>
        <w:t>Glymour</w:t>
      </w:r>
      <w:proofErr w:type="spellEnd"/>
      <w:r>
        <w:rPr>
          <w:rFonts w:ascii="Times" w:eastAsia="Times" w:hAnsi="Times" w:cs="Times"/>
          <w:color w:val="000000"/>
        </w:rPr>
        <w:t xml:space="preserve"> ScD</w:t>
      </w:r>
      <w:r w:rsidRPr="00E727B6">
        <w:rPr>
          <w:rFonts w:ascii="Times" w:eastAsia="Times" w:hAnsi="Times" w:cs="Times"/>
          <w:color w:val="000000"/>
          <w:vertAlign w:val="superscript"/>
        </w:rPr>
        <w:t>1</w:t>
      </w:r>
    </w:p>
    <w:p w14:paraId="35571337" w14:textId="77777777" w:rsidR="002008B8" w:rsidRDefault="002008B8" w:rsidP="002008B8">
      <w:pPr>
        <w:rPr>
          <w:rFonts w:ascii="Times" w:eastAsia="Times" w:hAnsi="Times" w:cs="Times"/>
        </w:rPr>
      </w:pPr>
    </w:p>
    <w:p w14:paraId="6889003E" w14:textId="77777777" w:rsidR="002008B8" w:rsidRDefault="002008B8" w:rsidP="002008B8">
      <w:pPr>
        <w:rPr>
          <w:rFonts w:ascii="Times" w:eastAsia="Times" w:hAnsi="Times" w:cs="Times"/>
        </w:rPr>
      </w:pPr>
    </w:p>
    <w:p w14:paraId="6ADB2D80" w14:textId="77777777" w:rsidR="002008B8" w:rsidRDefault="002008B8" w:rsidP="002008B8">
      <w:pPr>
        <w:rPr>
          <w:rFonts w:ascii="Times" w:eastAsia="Times" w:hAnsi="Times" w:cs="Times"/>
        </w:rPr>
      </w:pPr>
    </w:p>
    <w:p w14:paraId="756D85AD" w14:textId="77777777" w:rsidR="002008B8" w:rsidRDefault="002008B8" w:rsidP="002008B8">
      <w:pPr>
        <w:rPr>
          <w:rFonts w:ascii="Times" w:eastAsia="Times" w:hAnsi="Times" w:cs="Times"/>
          <w:color w:val="000000"/>
        </w:rPr>
      </w:pPr>
      <w:r w:rsidRPr="00E727B6">
        <w:rPr>
          <w:rFonts w:ascii="Times" w:eastAsia="Times" w:hAnsi="Times" w:cs="Times"/>
          <w:color w:val="000000"/>
          <w:vertAlign w:val="superscript"/>
        </w:rPr>
        <w:t>1</w:t>
      </w:r>
      <w:r>
        <w:rPr>
          <w:rFonts w:ascii="Times" w:eastAsia="Times" w:hAnsi="Times" w:cs="Times"/>
          <w:color w:val="000000"/>
        </w:rPr>
        <w:t xml:space="preserve"> Department of Epidemiology and Biostatistics, University of California, San Francisco</w:t>
      </w:r>
    </w:p>
    <w:p w14:paraId="05AE398F" w14:textId="77777777" w:rsidR="002008B8" w:rsidRPr="00E727B6" w:rsidRDefault="002008B8" w:rsidP="002008B8">
      <w:pPr>
        <w:rPr>
          <w:rFonts w:ascii="Times" w:eastAsia="Times" w:hAnsi="Times" w:cs="Times"/>
          <w:color w:val="000000"/>
        </w:rPr>
      </w:pPr>
      <w:r>
        <w:rPr>
          <w:rFonts w:ascii="Times" w:eastAsia="Times" w:hAnsi="Times" w:cs="Times"/>
          <w:color w:val="000000"/>
          <w:vertAlign w:val="superscript"/>
        </w:rPr>
        <w:t>2</w:t>
      </w:r>
      <w:r>
        <w:rPr>
          <w:rFonts w:ascii="Times" w:eastAsia="Times" w:hAnsi="Times" w:cs="Times"/>
          <w:color w:val="000000"/>
        </w:rPr>
        <w:t xml:space="preserve"> Institute for Data, Systems, and Society, Massachusetts Institute of Technology</w:t>
      </w:r>
    </w:p>
    <w:p w14:paraId="07E2D23C" w14:textId="77777777" w:rsidR="002008B8" w:rsidRDefault="002008B8" w:rsidP="002008B8">
      <w:pPr>
        <w:rPr>
          <w:rFonts w:ascii="Times" w:eastAsia="Times" w:hAnsi="Times" w:cs="Times"/>
          <w:color w:val="000000"/>
        </w:rPr>
      </w:pPr>
      <w:r>
        <w:rPr>
          <w:rFonts w:ascii="Times" w:eastAsia="Times" w:hAnsi="Times" w:cs="Times"/>
          <w:color w:val="000000"/>
          <w:vertAlign w:val="superscript"/>
        </w:rPr>
        <w:t>3</w:t>
      </w:r>
      <w:r>
        <w:rPr>
          <w:rFonts w:ascii="Times" w:eastAsia="Times" w:hAnsi="Times" w:cs="Times"/>
          <w:color w:val="000000"/>
        </w:rPr>
        <w:t xml:space="preserve"> Department of Global Health, Boston University School of Public Health </w:t>
      </w:r>
    </w:p>
    <w:p w14:paraId="23A7EC84" w14:textId="77777777" w:rsidR="002008B8" w:rsidRDefault="002008B8" w:rsidP="002008B8">
      <w:pPr>
        <w:rPr>
          <w:rFonts w:ascii="Times" w:eastAsia="Times" w:hAnsi="Times" w:cs="Times"/>
          <w:color w:val="000000"/>
        </w:rPr>
      </w:pPr>
      <w:r>
        <w:rPr>
          <w:rFonts w:ascii="Times" w:eastAsia="Times" w:hAnsi="Times" w:cs="Times"/>
          <w:color w:val="000000"/>
          <w:vertAlign w:val="superscript"/>
        </w:rPr>
        <w:t>4</w:t>
      </w:r>
      <w:r>
        <w:rPr>
          <w:rFonts w:ascii="Times" w:eastAsia="Times" w:hAnsi="Times" w:cs="Times"/>
          <w:color w:val="000000"/>
        </w:rPr>
        <w:t xml:space="preserve"> Institute for Health Policy Studies, University of California, San Francisco</w:t>
      </w:r>
    </w:p>
    <w:p w14:paraId="7C293793" w14:textId="77777777" w:rsidR="002008B8" w:rsidRDefault="002008B8" w:rsidP="002008B8">
      <w:pPr>
        <w:rPr>
          <w:rFonts w:ascii="Times" w:eastAsia="Times" w:hAnsi="Times" w:cs="Times"/>
          <w:color w:val="000000"/>
        </w:rPr>
      </w:pPr>
      <w:r>
        <w:rPr>
          <w:rFonts w:ascii="Times" w:eastAsia="Times" w:hAnsi="Times" w:cs="Times"/>
          <w:color w:val="000000"/>
          <w:vertAlign w:val="superscript"/>
        </w:rPr>
        <w:t>5</w:t>
      </w:r>
      <w:r>
        <w:rPr>
          <w:rFonts w:ascii="Times" w:eastAsia="Times" w:hAnsi="Times" w:cs="Times"/>
          <w:color w:val="000000"/>
        </w:rPr>
        <w:t xml:space="preserve"> Department of Medicine, University of California, San Francisco</w:t>
      </w:r>
    </w:p>
    <w:p w14:paraId="54460860" w14:textId="77777777" w:rsidR="002008B8" w:rsidRDefault="002008B8" w:rsidP="002008B8">
      <w:pPr>
        <w:rPr>
          <w:rFonts w:ascii="Times New Roman" w:eastAsia="Times New Roman" w:hAnsi="Times New Roman" w:cs="Times New Roman"/>
        </w:rPr>
      </w:pPr>
      <w:r>
        <w:rPr>
          <w:rFonts w:ascii="Times" w:eastAsia="Times" w:hAnsi="Times" w:cs="Times"/>
          <w:color w:val="000000"/>
          <w:vertAlign w:val="superscript"/>
        </w:rPr>
        <w:t>6</w:t>
      </w:r>
      <w:r>
        <w:rPr>
          <w:rFonts w:ascii="Times" w:eastAsia="Times" w:hAnsi="Times" w:cs="Times"/>
          <w:color w:val="000000"/>
        </w:rPr>
        <w:t xml:space="preserve"> </w:t>
      </w:r>
      <w:r w:rsidRPr="00926C06">
        <w:rPr>
          <w:rFonts w:ascii="Times New Roman" w:hAnsi="Times New Roman"/>
        </w:rPr>
        <w:t>Department of Sociology, University of California, Santa Cruz</w:t>
      </w:r>
    </w:p>
    <w:p w14:paraId="1DBC1C06" w14:textId="77777777" w:rsidR="002008B8" w:rsidRDefault="002008B8" w:rsidP="002008B8">
      <w:pPr>
        <w:rPr>
          <w:rFonts w:ascii="Times" w:eastAsia="Times" w:hAnsi="Times" w:cs="Times"/>
          <w:color w:val="000000"/>
        </w:rPr>
      </w:pPr>
      <w:r>
        <w:rPr>
          <w:rFonts w:ascii="Times" w:eastAsia="Times" w:hAnsi="Times" w:cs="Times"/>
          <w:color w:val="000000"/>
          <w:vertAlign w:val="superscript"/>
        </w:rPr>
        <w:t>7</w:t>
      </w:r>
      <w:r>
        <w:rPr>
          <w:rFonts w:ascii="Times" w:eastAsia="Times" w:hAnsi="Times" w:cs="Times"/>
          <w:color w:val="000000"/>
        </w:rPr>
        <w:t xml:space="preserve"> Department of Epidemiology and Population Health, Stanford University School of Medicine</w:t>
      </w:r>
    </w:p>
    <w:p w14:paraId="548BE127" w14:textId="77777777" w:rsidR="002008B8" w:rsidRDefault="002008B8" w:rsidP="002008B8">
      <w:pPr>
        <w:rPr>
          <w:rFonts w:ascii="Times" w:eastAsia="Times" w:hAnsi="Times" w:cs="Times"/>
          <w:color w:val="000000"/>
        </w:rPr>
      </w:pPr>
      <w:bookmarkStart w:id="0" w:name="_heading=h.30j0zll" w:colFirst="0" w:colLast="0"/>
      <w:bookmarkEnd w:id="0"/>
      <w:r>
        <w:rPr>
          <w:rFonts w:ascii="Times" w:eastAsia="Times" w:hAnsi="Times" w:cs="Times"/>
          <w:color w:val="000000"/>
          <w:vertAlign w:val="superscript"/>
        </w:rPr>
        <w:t>8</w:t>
      </w:r>
      <w:r>
        <w:rPr>
          <w:rFonts w:ascii="Times" w:eastAsia="Times" w:hAnsi="Times" w:cs="Times"/>
          <w:color w:val="000000"/>
        </w:rPr>
        <w:t xml:space="preserve"> Department of Global Health, Boston University School of Public Health </w:t>
      </w:r>
    </w:p>
    <w:p w14:paraId="1549803E" w14:textId="77777777" w:rsidR="002008B8" w:rsidRDefault="002008B8" w:rsidP="002008B8">
      <w:pPr>
        <w:rPr>
          <w:rFonts w:ascii="Times" w:eastAsia="Times" w:hAnsi="Times" w:cs="Times"/>
        </w:rPr>
      </w:pPr>
    </w:p>
    <w:p w14:paraId="3FC993A7" w14:textId="77777777" w:rsidR="002008B8" w:rsidRDefault="002008B8" w:rsidP="002008B8">
      <w:pPr>
        <w:rPr>
          <w:rFonts w:ascii="Times" w:eastAsia="Times" w:hAnsi="Times" w:cs="Times"/>
        </w:rPr>
      </w:pPr>
    </w:p>
    <w:p w14:paraId="3332524C" w14:textId="77777777" w:rsidR="002008B8" w:rsidRDefault="002008B8" w:rsidP="002008B8">
      <w:pPr>
        <w:rPr>
          <w:rFonts w:ascii="Times" w:eastAsia="Times" w:hAnsi="Times" w:cs="Times"/>
          <w:b/>
          <w:color w:val="000000"/>
        </w:rPr>
      </w:pPr>
    </w:p>
    <w:p w14:paraId="2C8C0547" w14:textId="77777777" w:rsidR="002008B8" w:rsidRDefault="002008B8" w:rsidP="002008B8">
      <w:pPr>
        <w:rPr>
          <w:rFonts w:ascii="Times" w:eastAsia="Times" w:hAnsi="Times" w:cs="Times"/>
        </w:rPr>
      </w:pPr>
      <w:r>
        <w:rPr>
          <w:rFonts w:ascii="Times" w:eastAsia="Times" w:hAnsi="Times" w:cs="Times"/>
          <w:b/>
          <w:i/>
          <w:color w:val="000000"/>
        </w:rPr>
        <w:t>Corresponding Author:</w:t>
      </w:r>
    </w:p>
    <w:p w14:paraId="12B33C34" w14:textId="24B7A726" w:rsidR="002008B8" w:rsidRDefault="001E427E" w:rsidP="002008B8">
      <w:pPr>
        <w:rPr>
          <w:rFonts w:ascii="Times" w:eastAsia="Times" w:hAnsi="Times" w:cs="Times"/>
        </w:rPr>
      </w:pPr>
      <w:r>
        <w:rPr>
          <w:rFonts w:ascii="Times" w:eastAsia="Times" w:hAnsi="Times" w:cs="Times"/>
          <w:color w:val="000000"/>
        </w:rPr>
        <w:t xml:space="preserve">M. </w:t>
      </w:r>
      <w:r w:rsidR="002008B8">
        <w:rPr>
          <w:rFonts w:ascii="Times" w:eastAsia="Times" w:hAnsi="Times" w:cs="Times"/>
          <w:color w:val="000000"/>
        </w:rPr>
        <w:t xml:space="preserve">Maria </w:t>
      </w:r>
      <w:proofErr w:type="spellStart"/>
      <w:r w:rsidR="002008B8">
        <w:rPr>
          <w:rFonts w:ascii="Times" w:eastAsia="Times" w:hAnsi="Times" w:cs="Times"/>
          <w:color w:val="000000"/>
        </w:rPr>
        <w:t>Glymour</w:t>
      </w:r>
      <w:proofErr w:type="spellEnd"/>
      <w:r w:rsidR="002008B8">
        <w:rPr>
          <w:rFonts w:ascii="Times" w:eastAsia="Times" w:hAnsi="Times" w:cs="Times"/>
          <w:color w:val="000000"/>
        </w:rPr>
        <w:t>, ScD</w:t>
      </w:r>
    </w:p>
    <w:p w14:paraId="01194E57" w14:textId="77777777" w:rsidR="002008B8" w:rsidRPr="00FC4E3C" w:rsidRDefault="002008B8" w:rsidP="002008B8">
      <w:pPr>
        <w:rPr>
          <w:rFonts w:ascii="Times" w:eastAsia="Times" w:hAnsi="Times" w:cs="Times"/>
          <w:color w:val="000000"/>
        </w:rPr>
      </w:pPr>
      <w:r>
        <w:rPr>
          <w:rFonts w:ascii="Times" w:eastAsia="Times" w:hAnsi="Times" w:cs="Times"/>
          <w:color w:val="000000"/>
        </w:rPr>
        <w:t xml:space="preserve">Department of </w:t>
      </w:r>
      <w:r w:rsidRPr="00FC4E3C">
        <w:rPr>
          <w:rFonts w:ascii="Times" w:eastAsia="Times" w:hAnsi="Times" w:cs="Times"/>
          <w:color w:val="000000"/>
        </w:rPr>
        <w:t>Epidemiology and Biostatistics, University of California, San Francisco</w:t>
      </w:r>
    </w:p>
    <w:p w14:paraId="42DF22F7" w14:textId="77777777" w:rsidR="002008B8" w:rsidRPr="00FC4E3C" w:rsidRDefault="002008B8" w:rsidP="002008B8">
      <w:pPr>
        <w:rPr>
          <w:rFonts w:ascii="Times" w:hAnsi="Times"/>
        </w:rPr>
      </w:pPr>
      <w:r w:rsidRPr="00FC4E3C">
        <w:rPr>
          <w:rFonts w:ascii="Times" w:eastAsia="Times" w:hAnsi="Times" w:cs="Times"/>
        </w:rPr>
        <w:t>550 16</w:t>
      </w:r>
      <w:r w:rsidRPr="00FC4E3C">
        <w:rPr>
          <w:rFonts w:ascii="Times" w:eastAsia="Times" w:hAnsi="Times" w:cs="Times"/>
          <w:vertAlign w:val="superscript"/>
        </w:rPr>
        <w:t>th</w:t>
      </w:r>
      <w:r w:rsidRPr="00FC4E3C">
        <w:rPr>
          <w:rFonts w:ascii="Times" w:eastAsia="Times" w:hAnsi="Times" w:cs="Times"/>
        </w:rPr>
        <w:t xml:space="preserve"> Street, 2</w:t>
      </w:r>
      <w:r w:rsidRPr="00FC4E3C">
        <w:rPr>
          <w:rFonts w:ascii="Times" w:eastAsia="Times" w:hAnsi="Times" w:cs="Times"/>
          <w:vertAlign w:val="superscript"/>
        </w:rPr>
        <w:t>nd</w:t>
      </w:r>
      <w:r w:rsidRPr="00FC4E3C">
        <w:rPr>
          <w:rFonts w:ascii="Times" w:eastAsia="Times" w:hAnsi="Times" w:cs="Times"/>
        </w:rPr>
        <w:t xml:space="preserve"> Floor, Box #0560,</w:t>
      </w:r>
      <w:r w:rsidRPr="00FC4E3C">
        <w:rPr>
          <w:rFonts w:ascii="Times" w:hAnsi="Times"/>
        </w:rPr>
        <w:t xml:space="preserve"> San Francisco</w:t>
      </w:r>
      <w:r w:rsidRPr="00FC4E3C">
        <w:rPr>
          <w:rFonts w:ascii="Times" w:eastAsia="Times" w:hAnsi="Times" w:cs="Times"/>
        </w:rPr>
        <w:t>, CA 94158</w:t>
      </w:r>
    </w:p>
    <w:p w14:paraId="054D42E4" w14:textId="77777777" w:rsidR="002008B8" w:rsidRPr="00FC4E3C" w:rsidRDefault="002008B8" w:rsidP="002008B8">
      <w:pPr>
        <w:rPr>
          <w:rFonts w:ascii="Times" w:eastAsia="Times" w:hAnsi="Times" w:cs="Times"/>
          <w:color w:val="000000"/>
        </w:rPr>
      </w:pPr>
      <w:bookmarkStart w:id="1" w:name="_heading=h.gjdgxs" w:colFirst="0" w:colLast="0"/>
      <w:bookmarkEnd w:id="1"/>
      <w:r w:rsidRPr="00FC4E3C">
        <w:rPr>
          <w:rFonts w:ascii="Times" w:eastAsia="Times" w:hAnsi="Times" w:cs="Times"/>
          <w:color w:val="000000"/>
        </w:rPr>
        <w:t>(415) 476-2300</w:t>
      </w:r>
    </w:p>
    <w:p w14:paraId="000BC5A7" w14:textId="77777777" w:rsidR="002008B8" w:rsidRDefault="002008B8" w:rsidP="002008B8">
      <w:pPr>
        <w:rPr>
          <w:rFonts w:ascii="Times" w:eastAsia="Times" w:hAnsi="Times" w:cs="Times"/>
          <w:color w:val="000000"/>
        </w:rPr>
      </w:pPr>
      <w:r w:rsidRPr="00FC4E3C">
        <w:rPr>
          <w:rFonts w:ascii="Times" w:eastAsia="Times" w:hAnsi="Times" w:cs="Times"/>
          <w:color w:val="000000"/>
        </w:rPr>
        <w:t>maria.glymour@ucsf.edu</w:t>
      </w:r>
    </w:p>
    <w:p w14:paraId="5EAA3A35" w14:textId="77777777" w:rsidR="002008B8" w:rsidRDefault="002008B8" w:rsidP="002008B8">
      <w:pPr>
        <w:rPr>
          <w:rFonts w:ascii="Times" w:eastAsia="Times" w:hAnsi="Times" w:cs="Times"/>
          <w:b/>
          <w:color w:val="000000"/>
        </w:rPr>
      </w:pPr>
    </w:p>
    <w:p w14:paraId="4387F958" w14:textId="77777777" w:rsidR="002008B8" w:rsidRDefault="002008B8" w:rsidP="002008B8">
      <w:pPr>
        <w:rPr>
          <w:rFonts w:ascii="Times" w:eastAsia="Times" w:hAnsi="Times" w:cs="Times"/>
          <w:b/>
          <w:color w:val="000000"/>
        </w:rPr>
      </w:pPr>
    </w:p>
    <w:p w14:paraId="52757045" w14:textId="77777777" w:rsidR="002008B8" w:rsidRDefault="002008B8" w:rsidP="002008B8">
      <w:pPr>
        <w:rPr>
          <w:rFonts w:ascii="Times" w:eastAsia="Times" w:hAnsi="Times" w:cs="Times"/>
        </w:rPr>
      </w:pPr>
    </w:p>
    <w:p w14:paraId="7E60F5F5" w14:textId="285C7771" w:rsidR="002008B8" w:rsidRDefault="002008B8" w:rsidP="002008B8">
      <w:pPr>
        <w:rPr>
          <w:rFonts w:ascii="Times" w:eastAsia="Times" w:hAnsi="Times" w:cs="Times"/>
        </w:rPr>
      </w:pPr>
      <w:r>
        <w:rPr>
          <w:rFonts w:ascii="Times" w:eastAsia="Times" w:hAnsi="Times" w:cs="Times"/>
          <w:color w:val="000000"/>
        </w:rPr>
        <w:t xml:space="preserve">Manuscript: </w:t>
      </w:r>
      <w:r w:rsidR="00BA5F35">
        <w:rPr>
          <w:rFonts w:ascii="Times" w:eastAsia="Times" w:hAnsi="Times" w:cs="Times"/>
          <w:color w:val="000000"/>
        </w:rPr>
        <w:t>2,</w:t>
      </w:r>
      <w:r w:rsidR="006068DF">
        <w:rPr>
          <w:rFonts w:ascii="Times" w:eastAsia="Times" w:hAnsi="Times" w:cs="Times"/>
          <w:color w:val="000000"/>
        </w:rPr>
        <w:t>802</w:t>
      </w:r>
      <w:r w:rsidR="00BA5F35">
        <w:rPr>
          <w:rFonts w:ascii="Times" w:eastAsia="Times" w:hAnsi="Times" w:cs="Times"/>
          <w:color w:val="000000"/>
        </w:rPr>
        <w:t xml:space="preserve"> </w:t>
      </w:r>
      <w:r w:rsidRPr="00BF0860">
        <w:rPr>
          <w:rFonts w:ascii="Times" w:hAnsi="Times"/>
          <w:color w:val="000000"/>
        </w:rPr>
        <w:t>words</w:t>
      </w:r>
    </w:p>
    <w:p w14:paraId="68C8B19C" w14:textId="77777777" w:rsidR="002008B8" w:rsidRDefault="002008B8" w:rsidP="002008B8">
      <w:pPr>
        <w:rPr>
          <w:rFonts w:ascii="Times" w:eastAsia="Times" w:hAnsi="Times" w:cs="Times"/>
        </w:rPr>
      </w:pPr>
      <w:r>
        <w:rPr>
          <w:rFonts w:ascii="Times" w:eastAsia="Times" w:hAnsi="Times" w:cs="Times"/>
          <w:color w:val="000000"/>
        </w:rPr>
        <w:t>Key points: 100</w:t>
      </w:r>
      <w:r w:rsidRPr="00BF0860">
        <w:rPr>
          <w:rFonts w:ascii="Times" w:hAnsi="Times"/>
          <w:color w:val="000000"/>
        </w:rPr>
        <w:t xml:space="preserve"> words</w:t>
      </w:r>
    </w:p>
    <w:p w14:paraId="7652A661" w14:textId="5058072E" w:rsidR="002008B8" w:rsidRDefault="002008B8" w:rsidP="002008B8">
      <w:pPr>
        <w:rPr>
          <w:rFonts w:ascii="Times" w:eastAsia="Times" w:hAnsi="Times" w:cs="Times"/>
        </w:rPr>
      </w:pPr>
      <w:r>
        <w:rPr>
          <w:rFonts w:ascii="Times" w:eastAsia="Times" w:hAnsi="Times" w:cs="Times"/>
          <w:color w:val="000000"/>
        </w:rPr>
        <w:t>Abstract: 3</w:t>
      </w:r>
      <w:r w:rsidR="00926C06">
        <w:rPr>
          <w:rFonts w:ascii="Times" w:eastAsia="Times" w:hAnsi="Times" w:cs="Times"/>
          <w:color w:val="000000"/>
        </w:rPr>
        <w:t>4</w:t>
      </w:r>
      <w:r w:rsidR="007B2792">
        <w:rPr>
          <w:rFonts w:ascii="Times" w:eastAsia="Times" w:hAnsi="Times" w:cs="Times"/>
          <w:color w:val="000000"/>
        </w:rPr>
        <w:t>9</w:t>
      </w:r>
      <w:r>
        <w:rPr>
          <w:rFonts w:ascii="Times" w:eastAsia="Times" w:hAnsi="Times" w:cs="Times"/>
          <w:color w:val="000000"/>
        </w:rPr>
        <w:t xml:space="preserve"> words</w:t>
      </w:r>
    </w:p>
    <w:p w14:paraId="5BC5C8FA" w14:textId="77777777" w:rsidR="002008B8" w:rsidRDefault="002008B8" w:rsidP="002008B8">
      <w:pPr>
        <w:rPr>
          <w:rFonts w:ascii="Times" w:eastAsia="Times" w:hAnsi="Times" w:cs="Times"/>
          <w:color w:val="000000"/>
        </w:rPr>
      </w:pPr>
      <w:r>
        <w:rPr>
          <w:rFonts w:ascii="Times" w:eastAsia="Times" w:hAnsi="Times" w:cs="Times"/>
          <w:color w:val="000000"/>
        </w:rPr>
        <w:t xml:space="preserve">Tables and Figures: 5 </w:t>
      </w:r>
    </w:p>
    <w:p w14:paraId="4DBC14D5" w14:textId="77777777" w:rsidR="002008B8" w:rsidRDefault="002008B8" w:rsidP="002008B8">
      <w:pPr>
        <w:rPr>
          <w:rFonts w:ascii="Times" w:eastAsia="Times" w:hAnsi="Times" w:cs="Times"/>
          <w:color w:val="000000"/>
        </w:rPr>
      </w:pPr>
      <w:r>
        <w:rPr>
          <w:rFonts w:ascii="Times" w:eastAsia="Times" w:hAnsi="Times" w:cs="Times"/>
          <w:color w:val="000000"/>
        </w:rPr>
        <w:t>Online-only supplemental text: 339 words</w:t>
      </w:r>
    </w:p>
    <w:p w14:paraId="43780C71" w14:textId="5BBC3F9F" w:rsidR="002008B8" w:rsidRPr="00926C06" w:rsidRDefault="002008B8" w:rsidP="00926C06">
      <w:pPr>
        <w:spacing w:line="480" w:lineRule="auto"/>
        <w:contextualSpacing/>
        <w:rPr>
          <w:rFonts w:ascii="Times" w:hAnsi="Times"/>
          <w:b/>
          <w:color w:val="000000" w:themeColor="text1"/>
        </w:rPr>
      </w:pPr>
      <w:r>
        <w:rPr>
          <w:rFonts w:ascii="Times" w:eastAsia="Times" w:hAnsi="Times" w:cs="Times"/>
          <w:color w:val="000000"/>
        </w:rPr>
        <w:t xml:space="preserve">Online-only supplemental </w:t>
      </w:r>
      <w:proofErr w:type="spellStart"/>
      <w:r>
        <w:rPr>
          <w:rFonts w:ascii="Times" w:eastAsia="Times" w:hAnsi="Times" w:cs="Times"/>
          <w:color w:val="000000"/>
        </w:rPr>
        <w:t>eTables</w:t>
      </w:r>
      <w:proofErr w:type="spellEnd"/>
      <w:r>
        <w:rPr>
          <w:rFonts w:ascii="Times" w:eastAsia="Times" w:hAnsi="Times" w:cs="Times"/>
          <w:color w:val="000000"/>
        </w:rPr>
        <w:t xml:space="preserve"> and </w:t>
      </w:r>
      <w:proofErr w:type="spellStart"/>
      <w:r>
        <w:rPr>
          <w:rFonts w:ascii="Times" w:eastAsia="Times" w:hAnsi="Times" w:cs="Times"/>
          <w:color w:val="000000"/>
        </w:rPr>
        <w:t>eFigures</w:t>
      </w:r>
      <w:proofErr w:type="spellEnd"/>
      <w:r>
        <w:rPr>
          <w:rFonts w:ascii="Times" w:eastAsia="Times" w:hAnsi="Times" w:cs="Times"/>
          <w:color w:val="000000"/>
        </w:rPr>
        <w:t xml:space="preserve">: </w:t>
      </w:r>
      <w:r w:rsidR="00926C06">
        <w:rPr>
          <w:rFonts w:ascii="Times" w:eastAsia="Times" w:hAnsi="Times" w:cs="Times"/>
          <w:color w:val="000000"/>
        </w:rPr>
        <w:t>9</w:t>
      </w:r>
    </w:p>
    <w:p w14:paraId="6F821574" w14:textId="77777777" w:rsidR="002008B8" w:rsidRPr="00926C06" w:rsidRDefault="002008B8" w:rsidP="00926C06">
      <w:pPr>
        <w:spacing w:line="480" w:lineRule="auto"/>
        <w:contextualSpacing/>
        <w:jc w:val="center"/>
        <w:rPr>
          <w:rFonts w:ascii="Times" w:hAnsi="Times"/>
          <w:b/>
          <w:color w:val="000000" w:themeColor="text1"/>
        </w:rPr>
      </w:pPr>
    </w:p>
    <w:p w14:paraId="6C7DEB24" w14:textId="2D67707C" w:rsidR="002008B8" w:rsidRDefault="002008B8" w:rsidP="002008B8">
      <w:pPr>
        <w:spacing w:line="480" w:lineRule="auto"/>
        <w:contextualSpacing/>
        <w:jc w:val="center"/>
        <w:rPr>
          <w:rFonts w:ascii="Times" w:eastAsia="Times" w:hAnsi="Times" w:cs="Times"/>
          <w:b/>
          <w:color w:val="000000" w:themeColor="text1"/>
        </w:rPr>
      </w:pPr>
    </w:p>
    <w:p w14:paraId="35B2A26A" w14:textId="77777777" w:rsidR="002008B8" w:rsidRDefault="002008B8" w:rsidP="002008B8"/>
    <w:p w14:paraId="5B12D707" w14:textId="4EE41F3F" w:rsidR="00BA6B22" w:rsidRDefault="00BA6B22" w:rsidP="004A0C0D">
      <w:pPr>
        <w:spacing w:line="480" w:lineRule="auto"/>
        <w:contextualSpacing/>
        <w:rPr>
          <w:rFonts w:ascii="Times" w:eastAsia="Times" w:hAnsi="Times" w:cs="Times"/>
          <w:b/>
          <w:color w:val="000000" w:themeColor="text1"/>
        </w:rPr>
      </w:pPr>
    </w:p>
    <w:p w14:paraId="208F92E6" w14:textId="77777777" w:rsidR="002008B8" w:rsidRDefault="002008B8" w:rsidP="004A0C0D">
      <w:pPr>
        <w:spacing w:line="480" w:lineRule="auto"/>
        <w:contextualSpacing/>
        <w:rPr>
          <w:rFonts w:ascii="Times" w:eastAsia="Times" w:hAnsi="Times" w:cs="Times"/>
          <w:b/>
          <w:color w:val="000000" w:themeColor="text1"/>
        </w:rPr>
      </w:pPr>
    </w:p>
    <w:p w14:paraId="1936E00F" w14:textId="0426AEF6" w:rsidR="00925F54" w:rsidRPr="00926C06" w:rsidRDefault="00925F54" w:rsidP="003C5A83">
      <w:pPr>
        <w:spacing w:line="480" w:lineRule="auto"/>
        <w:contextualSpacing/>
        <w:jc w:val="center"/>
        <w:rPr>
          <w:rFonts w:ascii="Times New Roman" w:hAnsi="Times New Roman"/>
          <w:b/>
          <w:color w:val="000000" w:themeColor="text1"/>
        </w:rPr>
      </w:pPr>
      <w:r w:rsidRPr="00936FD9">
        <w:rPr>
          <w:rFonts w:ascii="Times" w:eastAsia="Times" w:hAnsi="Times" w:cs="Times"/>
          <w:b/>
          <w:color w:val="000000" w:themeColor="text1"/>
        </w:rPr>
        <w:lastRenderedPageBreak/>
        <w:t>Key Points</w:t>
      </w:r>
    </w:p>
    <w:p w14:paraId="0000005E" w14:textId="120B9D43" w:rsidR="00BF0860" w:rsidRPr="00AB2BCA" w:rsidRDefault="00BF0860" w:rsidP="00BF0860">
      <w:pPr>
        <w:spacing w:line="480" w:lineRule="auto"/>
        <w:contextualSpacing/>
        <w:rPr>
          <w:rFonts w:ascii="Times New Roman" w:eastAsia="Times New Roman" w:hAnsi="Times New Roman" w:cs="Times New Roman"/>
          <w:color w:val="000000" w:themeColor="text1"/>
        </w:rPr>
      </w:pPr>
      <w:r w:rsidRPr="00936FD9">
        <w:rPr>
          <w:rFonts w:ascii="Times New Roman" w:eastAsia="Times New Roman" w:hAnsi="Times New Roman" w:cs="Times New Roman"/>
          <w:b/>
          <w:color w:val="000000" w:themeColor="text1"/>
        </w:rPr>
        <w:t>Question:</w:t>
      </w:r>
      <w:r w:rsidRPr="00936FD9">
        <w:rPr>
          <w:rFonts w:ascii="Times New Roman" w:eastAsia="Times New Roman" w:hAnsi="Times New Roman" w:cs="Times New Roman"/>
          <w:color w:val="000000" w:themeColor="text1"/>
        </w:rPr>
        <w:t xml:space="preserve"> How did mortality </w:t>
      </w:r>
      <w:r w:rsidR="00471B5A">
        <w:rPr>
          <w:rFonts w:ascii="Times New Roman" w:eastAsia="Times New Roman" w:hAnsi="Times New Roman" w:cs="Times New Roman"/>
          <w:color w:val="000000" w:themeColor="text1"/>
        </w:rPr>
        <w:t>with</w:t>
      </w:r>
      <w:r w:rsidRPr="00936FD9">
        <w:rPr>
          <w:rFonts w:ascii="Times New Roman" w:eastAsia="Times New Roman" w:hAnsi="Times New Roman" w:cs="Times New Roman"/>
          <w:color w:val="000000" w:themeColor="text1"/>
        </w:rPr>
        <w:t xml:space="preserve"> </w:t>
      </w:r>
      <w:r w:rsidRPr="00936FD9">
        <w:rPr>
          <w:rFonts w:ascii="Times New Roman" w:eastAsia="Times" w:hAnsi="Times New Roman" w:cs="Times New Roman"/>
          <w:bCs/>
          <w:color w:val="000000" w:themeColor="text1"/>
        </w:rPr>
        <w:t>Alzheimer’s Disease or Related Dementia</w:t>
      </w:r>
      <w:r w:rsidR="00F26FC7">
        <w:rPr>
          <w:rFonts w:ascii="Times New Roman" w:eastAsia="Times" w:hAnsi="Times New Roman" w:cs="Times New Roman"/>
          <w:bCs/>
          <w:color w:val="000000" w:themeColor="text1"/>
        </w:rPr>
        <w:t>s</w:t>
      </w:r>
      <w:r w:rsidRPr="00936FD9">
        <w:rPr>
          <w:rFonts w:ascii="Times New Roman" w:eastAsia="Times New Roman" w:hAnsi="Times New Roman" w:cs="Times New Roman"/>
          <w:color w:val="000000" w:themeColor="text1"/>
        </w:rPr>
        <w:t xml:space="preserve"> (ADRD) </w:t>
      </w:r>
      <w:r w:rsidR="00471B5A">
        <w:rPr>
          <w:rFonts w:ascii="Times New Roman" w:eastAsia="Times New Roman" w:hAnsi="Times New Roman" w:cs="Times New Roman"/>
          <w:color w:val="000000" w:themeColor="text1"/>
        </w:rPr>
        <w:t xml:space="preserve">as a contributing or underlying cause </w:t>
      </w:r>
      <w:r w:rsidRPr="00AB2BCA">
        <w:rPr>
          <w:rFonts w:ascii="Times New Roman" w:eastAsia="Times New Roman" w:hAnsi="Times New Roman" w:cs="Times New Roman"/>
          <w:color w:val="000000" w:themeColor="text1"/>
        </w:rPr>
        <w:t xml:space="preserve">change during the </w:t>
      </w:r>
      <w:sdt>
        <w:sdtPr>
          <w:rPr>
            <w:rFonts w:ascii="Times New Roman" w:hAnsi="Times New Roman" w:cs="Times New Roman"/>
            <w:color w:val="000000" w:themeColor="text1"/>
          </w:rPr>
          <w:tag w:val="goog_rdk_3"/>
          <w:id w:val="-1542738202"/>
        </w:sdtPr>
        <w:sdtContent>
          <w:r w:rsidRPr="00AB2BCA">
            <w:rPr>
              <w:rFonts w:ascii="Times New Roman" w:eastAsia="Times New Roman" w:hAnsi="Times New Roman" w:cs="Times New Roman"/>
              <w:color w:val="000000" w:themeColor="text1"/>
            </w:rPr>
            <w:t xml:space="preserve">COVID-19 </w:t>
          </w:r>
        </w:sdtContent>
      </w:sdt>
      <w:r w:rsidRPr="00AB2BCA">
        <w:rPr>
          <w:rFonts w:ascii="Times New Roman" w:eastAsia="Times New Roman" w:hAnsi="Times New Roman" w:cs="Times New Roman"/>
          <w:color w:val="000000" w:themeColor="text1"/>
        </w:rPr>
        <w:t>pandemic?</w:t>
      </w:r>
    </w:p>
    <w:p w14:paraId="00000060" w14:textId="03F57E89" w:rsidR="00BF0860" w:rsidRPr="00AB2BCA" w:rsidRDefault="00BF0860" w:rsidP="00BF0860">
      <w:pPr>
        <w:spacing w:line="480" w:lineRule="auto"/>
        <w:contextualSpacing/>
        <w:rPr>
          <w:rFonts w:ascii="Times New Roman" w:eastAsia="Times New Roman" w:hAnsi="Times New Roman" w:cs="Times New Roman"/>
          <w:color w:val="000000" w:themeColor="text1"/>
        </w:rPr>
      </w:pPr>
      <w:r w:rsidRPr="00AB2BCA">
        <w:rPr>
          <w:rFonts w:ascii="Times New Roman" w:eastAsia="Times New Roman" w:hAnsi="Times New Roman" w:cs="Times New Roman"/>
          <w:b/>
          <w:color w:val="000000" w:themeColor="text1"/>
        </w:rPr>
        <w:t>Findings:</w:t>
      </w:r>
      <w:r w:rsidRPr="00AB2BCA">
        <w:rPr>
          <w:rFonts w:ascii="Times New Roman" w:eastAsia="Times New Roman" w:hAnsi="Times New Roman" w:cs="Times New Roman"/>
          <w:color w:val="000000" w:themeColor="text1"/>
        </w:rPr>
        <w:t> </w:t>
      </w:r>
      <w:r w:rsidR="00F22ABC">
        <w:rPr>
          <w:rFonts w:ascii="Times New Roman" w:eastAsia="Times New Roman" w:hAnsi="Times New Roman" w:cs="Times New Roman"/>
          <w:color w:val="000000" w:themeColor="text1"/>
        </w:rPr>
        <w:t>This</w:t>
      </w:r>
      <w:r w:rsidR="00F57941" w:rsidRPr="00AB2BCA">
        <w:rPr>
          <w:rFonts w:ascii="Times New Roman" w:eastAsia="Times New Roman" w:hAnsi="Times New Roman" w:cs="Times New Roman"/>
          <w:color w:val="000000" w:themeColor="text1"/>
        </w:rPr>
        <w:t xml:space="preserve"> nationwide study</w:t>
      </w:r>
      <w:r w:rsidR="00F22ABC">
        <w:rPr>
          <w:rFonts w:ascii="Times New Roman" w:eastAsia="Times New Roman" w:hAnsi="Times New Roman" w:cs="Times New Roman"/>
          <w:color w:val="000000" w:themeColor="text1"/>
        </w:rPr>
        <w:t xml:space="preserve"> indicated</w:t>
      </w:r>
      <w:r w:rsidRPr="00AB2BCA">
        <w:rPr>
          <w:rFonts w:ascii="Times New Roman" w:hAnsi="Times New Roman" w:cs="Times New Roman"/>
          <w:color w:val="000000" w:themeColor="text1"/>
        </w:rPr>
        <w:t xml:space="preserve"> a large increase in </w:t>
      </w:r>
      <w:r w:rsidRPr="00AB2BCA">
        <w:rPr>
          <w:rFonts w:ascii="Times New Roman" w:eastAsia="Times New Roman" w:hAnsi="Times New Roman" w:cs="Times New Roman"/>
          <w:color w:val="000000" w:themeColor="text1"/>
        </w:rPr>
        <w:t xml:space="preserve">deaths with ADRD as an underlying or contributing cause </w:t>
      </w:r>
      <w:r w:rsidRPr="00AB2BCA">
        <w:rPr>
          <w:rFonts w:ascii="Times New Roman" w:hAnsi="Times New Roman" w:cs="Times New Roman"/>
          <w:color w:val="000000" w:themeColor="text1"/>
        </w:rPr>
        <w:t>during year 1 of the pandemic</w:t>
      </w:r>
      <w:r w:rsidRPr="00AB2BCA">
        <w:rPr>
          <w:rFonts w:ascii="Times New Roman" w:eastAsia="Times New Roman" w:hAnsi="Times New Roman" w:cs="Times New Roman"/>
          <w:color w:val="000000" w:themeColor="text1"/>
        </w:rPr>
        <w:t xml:space="preserve"> (March 2020 to February 2021</w:t>
      </w:r>
      <w:r w:rsidR="00F57941" w:rsidRPr="00AB2BCA">
        <w:rPr>
          <w:rFonts w:ascii="Times New Roman" w:eastAsia="Times New Roman" w:hAnsi="Times New Roman" w:cs="Times New Roman"/>
          <w:color w:val="000000" w:themeColor="text1"/>
        </w:rPr>
        <w:t>)</w:t>
      </w:r>
      <w:r w:rsidR="00F57941" w:rsidRPr="00AB2BCA">
        <w:rPr>
          <w:rFonts w:ascii="Times New Roman" w:hAnsi="Times New Roman" w:cs="Times New Roman"/>
          <w:color w:val="000000" w:themeColor="text1"/>
        </w:rPr>
        <w:t xml:space="preserve"> compared to pre-pandemic mortality rates</w:t>
      </w:r>
      <w:r w:rsidR="00471B5A">
        <w:rPr>
          <w:rFonts w:ascii="Times New Roman" w:hAnsi="Times New Roman" w:cs="Times New Roman"/>
          <w:color w:val="000000" w:themeColor="text1"/>
        </w:rPr>
        <w:t xml:space="preserve">, but substantial </w:t>
      </w:r>
      <w:r w:rsidRPr="00AB2BCA">
        <w:rPr>
          <w:rFonts w:ascii="Times New Roman" w:eastAsia="Times New Roman" w:hAnsi="Times New Roman" w:cs="Times New Roman"/>
          <w:color w:val="000000" w:themeColor="text1"/>
        </w:rPr>
        <w:t>decline</w:t>
      </w:r>
      <w:r w:rsidR="00471B5A">
        <w:rPr>
          <w:rFonts w:ascii="Times New Roman" w:eastAsia="Times New Roman" w:hAnsi="Times New Roman" w:cs="Times New Roman"/>
          <w:color w:val="000000" w:themeColor="text1"/>
        </w:rPr>
        <w:t>s</w:t>
      </w:r>
      <w:r w:rsidRPr="00AB2BCA">
        <w:rPr>
          <w:rFonts w:ascii="Times New Roman" w:eastAsia="Times New Roman" w:hAnsi="Times New Roman" w:cs="Times New Roman"/>
          <w:color w:val="000000" w:themeColor="text1"/>
        </w:rPr>
        <w:t xml:space="preserve"> </w:t>
      </w:r>
      <w:r w:rsidR="00F22ABC">
        <w:rPr>
          <w:rFonts w:ascii="Times New Roman" w:eastAsia="Times New Roman" w:hAnsi="Times New Roman" w:cs="Times New Roman"/>
          <w:color w:val="000000" w:themeColor="text1"/>
        </w:rPr>
        <w:t>from year 1 to</w:t>
      </w:r>
      <w:r w:rsidR="00F22ABC" w:rsidRPr="00AB2BCA">
        <w:rPr>
          <w:rFonts w:ascii="Times New Roman" w:eastAsia="Times New Roman" w:hAnsi="Times New Roman" w:cs="Times New Roman"/>
          <w:color w:val="000000" w:themeColor="text1"/>
        </w:rPr>
        <w:t xml:space="preserve"> </w:t>
      </w:r>
      <w:r w:rsidRPr="00AB2BCA">
        <w:rPr>
          <w:rFonts w:ascii="Times New Roman" w:eastAsia="Times New Roman" w:hAnsi="Times New Roman" w:cs="Times New Roman"/>
          <w:color w:val="000000" w:themeColor="text1"/>
        </w:rPr>
        <w:t>year 2 (March 2021 to February 2022)</w:t>
      </w:r>
      <w:r w:rsidR="00471B5A">
        <w:rPr>
          <w:rFonts w:ascii="Times New Roman" w:eastAsia="Times New Roman" w:hAnsi="Times New Roman" w:cs="Times New Roman"/>
          <w:color w:val="000000" w:themeColor="text1"/>
        </w:rPr>
        <w:t>. The</w:t>
      </w:r>
      <w:r w:rsidRPr="00AB2BCA">
        <w:rPr>
          <w:rFonts w:ascii="Times New Roman" w:eastAsia="Times New Roman" w:hAnsi="Times New Roman" w:cs="Times New Roman"/>
          <w:color w:val="000000" w:themeColor="text1"/>
        </w:rPr>
        <w:t xml:space="preserve"> largest declines </w:t>
      </w:r>
      <w:r w:rsidR="00471B5A">
        <w:rPr>
          <w:rFonts w:ascii="Times New Roman" w:eastAsia="Times New Roman" w:hAnsi="Times New Roman" w:cs="Times New Roman"/>
          <w:color w:val="000000" w:themeColor="text1"/>
        </w:rPr>
        <w:t xml:space="preserve">were </w:t>
      </w:r>
      <w:r w:rsidRPr="00AB2BCA">
        <w:rPr>
          <w:rFonts w:ascii="Times New Roman" w:eastAsia="Times New Roman" w:hAnsi="Times New Roman" w:cs="Times New Roman"/>
          <w:color w:val="000000" w:themeColor="text1"/>
        </w:rPr>
        <w:t xml:space="preserve">among nursing home residents. </w:t>
      </w:r>
    </w:p>
    <w:p w14:paraId="00000078" w14:textId="3E71B96D" w:rsidR="00BF0860" w:rsidRDefault="00BF0860" w:rsidP="00BF0860">
      <w:pPr>
        <w:spacing w:line="480" w:lineRule="auto"/>
        <w:contextualSpacing/>
        <w:rPr>
          <w:rFonts w:ascii="Times" w:eastAsia="Times" w:hAnsi="Times" w:cs="Times"/>
        </w:rPr>
      </w:pPr>
      <w:r w:rsidRPr="00AB2BCA">
        <w:rPr>
          <w:rFonts w:ascii="Times New Roman" w:eastAsia="Times New Roman" w:hAnsi="Times New Roman" w:cs="Times New Roman"/>
          <w:b/>
          <w:color w:val="000000" w:themeColor="text1"/>
        </w:rPr>
        <w:t>Meaning:</w:t>
      </w:r>
      <w:r w:rsidRPr="00AB2BCA">
        <w:rPr>
          <w:rFonts w:ascii="Times New Roman" w:eastAsia="Times New Roman" w:hAnsi="Times New Roman" w:cs="Times New Roman"/>
          <w:color w:val="000000" w:themeColor="text1"/>
        </w:rPr>
        <w:t> </w:t>
      </w:r>
      <w:r w:rsidR="00471B5A">
        <w:rPr>
          <w:rFonts w:ascii="Times New Roman" w:eastAsia="Times New Roman" w:hAnsi="Times New Roman" w:cs="Times New Roman"/>
          <w:color w:val="000000" w:themeColor="text1"/>
        </w:rPr>
        <w:t>Vaccine access or policy changes during pandemic year 2 may have reduced mortality among people</w:t>
      </w:r>
      <w:r w:rsidRPr="00AB2BCA">
        <w:rPr>
          <w:rFonts w:ascii="Times New Roman" w:eastAsia="Times New Roman" w:hAnsi="Times New Roman" w:cs="Times New Roman"/>
          <w:color w:val="000000" w:themeColor="text1"/>
        </w:rPr>
        <w:t xml:space="preserve"> </w:t>
      </w:r>
      <w:r w:rsidR="00471B5A">
        <w:rPr>
          <w:rFonts w:ascii="Times New Roman" w:eastAsia="Times New Roman" w:hAnsi="Times New Roman" w:cs="Times New Roman"/>
          <w:color w:val="000000" w:themeColor="text1"/>
        </w:rPr>
        <w:t xml:space="preserve">with ADRD </w:t>
      </w:r>
      <w:r w:rsidRPr="00AB2BCA">
        <w:rPr>
          <w:rFonts w:ascii="Times New Roman" w:eastAsia="Times New Roman" w:hAnsi="Times New Roman" w:cs="Times New Roman"/>
          <w:color w:val="000000" w:themeColor="text1"/>
        </w:rPr>
        <w:t>living in nursing homes.</w:t>
      </w:r>
    </w:p>
    <w:p w14:paraId="0000007A" w14:textId="43EB5DE5" w:rsidR="00BF0860" w:rsidRPr="00B637E4" w:rsidRDefault="00BF0860" w:rsidP="00BF0860">
      <w:pPr>
        <w:rPr>
          <w:rFonts w:ascii="Times" w:eastAsia="Times" w:hAnsi="Times" w:cs="Times"/>
        </w:rPr>
      </w:pPr>
      <w:r>
        <w:br w:type="page"/>
      </w:r>
    </w:p>
    <w:p w14:paraId="0000007C" w14:textId="752A5289" w:rsidR="00BF0860" w:rsidRDefault="00BF0860" w:rsidP="00BF0860">
      <w:pPr>
        <w:spacing w:line="480" w:lineRule="auto"/>
        <w:contextualSpacing/>
        <w:jc w:val="center"/>
        <w:rPr>
          <w:rFonts w:ascii="Times" w:eastAsia="Times" w:hAnsi="Times" w:cs="Times"/>
        </w:rPr>
      </w:pPr>
      <w:r>
        <w:rPr>
          <w:rFonts w:ascii="Times" w:eastAsia="Times" w:hAnsi="Times" w:cs="Times"/>
          <w:b/>
          <w:color w:val="000000"/>
        </w:rPr>
        <w:lastRenderedPageBreak/>
        <w:t>Abstract </w:t>
      </w:r>
    </w:p>
    <w:p w14:paraId="0000007E" w14:textId="65B425D7" w:rsidR="00BF0860" w:rsidRPr="00A1209B" w:rsidRDefault="00BF0860" w:rsidP="00BF0860">
      <w:pPr>
        <w:pBdr>
          <w:top w:val="nil"/>
          <w:left w:val="nil"/>
          <w:bottom w:val="nil"/>
          <w:right w:val="nil"/>
          <w:between w:val="nil"/>
        </w:pBdr>
        <w:spacing w:line="480" w:lineRule="auto"/>
        <w:contextualSpacing/>
        <w:rPr>
          <w:rFonts w:ascii="Times" w:eastAsia="Times" w:hAnsi="Times" w:cs="Times"/>
          <w:color w:val="0E101A"/>
        </w:rPr>
      </w:pPr>
      <w:r w:rsidRPr="00A1209B">
        <w:rPr>
          <w:rFonts w:ascii="Times" w:eastAsia="Times" w:hAnsi="Times" w:cs="Times"/>
          <w:b/>
          <w:color w:val="0E101A"/>
        </w:rPr>
        <w:t>IMPORTANCE</w:t>
      </w:r>
      <w:r w:rsidR="00435B36" w:rsidRPr="00A1209B">
        <w:rPr>
          <w:rFonts w:ascii="Times" w:eastAsia="Times" w:hAnsi="Times" w:cs="Times"/>
          <w:b/>
          <w:color w:val="0E101A"/>
        </w:rPr>
        <w:t>:</w:t>
      </w:r>
      <w:r w:rsidRPr="00A1209B">
        <w:rPr>
          <w:rFonts w:ascii="Times" w:eastAsia="Times" w:hAnsi="Times" w:cs="Times"/>
          <w:b/>
          <w:color w:val="0E101A"/>
        </w:rPr>
        <w:t xml:space="preserve"> </w:t>
      </w:r>
      <w:r w:rsidRPr="00A1209B">
        <w:rPr>
          <w:rFonts w:ascii="Times" w:eastAsia="Times" w:hAnsi="Times" w:cs="Times"/>
          <w:color w:val="0E101A"/>
        </w:rPr>
        <w:t>Adults with</w:t>
      </w:r>
      <w:r w:rsidRPr="00A1209B">
        <w:rPr>
          <w:rFonts w:ascii="Times" w:eastAsia="Times" w:hAnsi="Times" w:cs="Times"/>
          <w:b/>
          <w:color w:val="0E101A"/>
        </w:rPr>
        <w:t xml:space="preserve"> </w:t>
      </w:r>
      <w:r w:rsidR="00F26FC7" w:rsidRPr="00926C06">
        <w:rPr>
          <w:rFonts w:ascii="Times" w:eastAsia="Times" w:hAnsi="Times" w:cs="Times"/>
          <w:bCs/>
          <w:color w:val="000000" w:themeColor="text1"/>
        </w:rPr>
        <w:t>Alzheimer’s Disease or Related Dementias</w:t>
      </w:r>
      <w:r w:rsidR="00F26FC7" w:rsidRPr="00926C06">
        <w:rPr>
          <w:rFonts w:ascii="Times" w:eastAsia="Times New Roman" w:hAnsi="Times" w:cs="Times"/>
          <w:color w:val="000000" w:themeColor="text1"/>
        </w:rPr>
        <w:t xml:space="preserve"> </w:t>
      </w:r>
      <w:r w:rsidRPr="00A1209B">
        <w:rPr>
          <w:rFonts w:ascii="Times" w:eastAsia="Times" w:hAnsi="Times" w:cs="Times"/>
          <w:color w:val="0E101A"/>
        </w:rPr>
        <w:t xml:space="preserve">(ADRD) are particularly vulnerable to the direct and indirect effects of the COVID-19 pandemic. Deaths </w:t>
      </w:r>
      <w:r w:rsidR="00035F6F">
        <w:rPr>
          <w:rFonts w:ascii="Times" w:eastAsia="Times" w:hAnsi="Times" w:cs="Times"/>
          <w:color w:val="0E101A"/>
        </w:rPr>
        <w:t xml:space="preserve">associated </w:t>
      </w:r>
      <w:r w:rsidRPr="00A1209B">
        <w:rPr>
          <w:rFonts w:ascii="Times" w:eastAsia="Times" w:hAnsi="Times" w:cs="Times"/>
          <w:color w:val="0E101A"/>
        </w:rPr>
        <w:t xml:space="preserve">with ADRD increased substantially in the first year of the pandemic. It is unclear whether mortality </w:t>
      </w:r>
      <w:r w:rsidR="00035F6F">
        <w:rPr>
          <w:rFonts w:ascii="Times" w:eastAsia="Times" w:hAnsi="Times" w:cs="Times"/>
          <w:color w:val="0E101A"/>
        </w:rPr>
        <w:t xml:space="preserve">associated </w:t>
      </w:r>
      <w:r w:rsidR="00035F6F" w:rsidRPr="00A1209B">
        <w:rPr>
          <w:rFonts w:ascii="Times" w:eastAsia="Times" w:hAnsi="Times" w:cs="Times"/>
          <w:color w:val="0E101A"/>
        </w:rPr>
        <w:t xml:space="preserve">with </w:t>
      </w:r>
      <w:r w:rsidRPr="00A1209B">
        <w:rPr>
          <w:rFonts w:ascii="Times" w:eastAsia="Times" w:hAnsi="Times" w:cs="Times"/>
          <w:color w:val="0E101A"/>
        </w:rPr>
        <w:t>ADRD declined when better prevention strategies, testing, and vaccines became widely available</w:t>
      </w:r>
      <w:r w:rsidR="009B4A1B" w:rsidRPr="00A1209B">
        <w:rPr>
          <w:rFonts w:ascii="Times" w:eastAsia="Times" w:hAnsi="Times" w:cs="Times"/>
          <w:color w:val="0E101A"/>
        </w:rPr>
        <w:t xml:space="preserve"> in year 2 of the pandemic</w:t>
      </w:r>
      <w:r w:rsidRPr="00A1209B">
        <w:rPr>
          <w:rFonts w:ascii="Times" w:eastAsia="Times" w:hAnsi="Times" w:cs="Times"/>
          <w:color w:val="0E101A"/>
        </w:rPr>
        <w:t>. These protections may have varied by group</w:t>
      </w:r>
      <w:r w:rsidR="003C5A83" w:rsidRPr="00A1209B">
        <w:rPr>
          <w:rFonts w:ascii="Times" w:eastAsia="Times" w:hAnsi="Times" w:cs="Times"/>
          <w:color w:val="0E101A"/>
        </w:rPr>
        <w:t xml:space="preserve"> and</w:t>
      </w:r>
      <w:r w:rsidRPr="00A1209B">
        <w:rPr>
          <w:rFonts w:ascii="Times" w:eastAsia="Times" w:hAnsi="Times" w:cs="Times"/>
          <w:color w:val="0E101A"/>
        </w:rPr>
        <w:t xml:space="preserve"> setting. </w:t>
      </w:r>
    </w:p>
    <w:p w14:paraId="00000080" w14:textId="7DB567F4" w:rsidR="00BF0860" w:rsidRPr="00A1209B" w:rsidRDefault="00BF0860" w:rsidP="00BF0860">
      <w:pPr>
        <w:pBdr>
          <w:top w:val="nil"/>
          <w:left w:val="nil"/>
          <w:bottom w:val="nil"/>
          <w:right w:val="nil"/>
          <w:between w:val="nil"/>
        </w:pBdr>
        <w:spacing w:line="480" w:lineRule="auto"/>
        <w:contextualSpacing/>
        <w:rPr>
          <w:rFonts w:ascii="Times" w:eastAsia="Times" w:hAnsi="Times" w:cs="Times"/>
          <w:color w:val="0E101A"/>
        </w:rPr>
      </w:pPr>
      <w:r w:rsidRPr="00A1209B">
        <w:rPr>
          <w:rFonts w:ascii="Times" w:eastAsia="Times" w:hAnsi="Times" w:cs="Times"/>
          <w:b/>
          <w:color w:val="0E101A"/>
        </w:rPr>
        <w:t>OBJECTIVE</w:t>
      </w:r>
      <w:r w:rsidR="00435B36" w:rsidRPr="00A1209B">
        <w:rPr>
          <w:rFonts w:ascii="Times" w:eastAsia="Times" w:hAnsi="Times" w:cs="Times"/>
          <w:color w:val="0E101A"/>
        </w:rPr>
        <w:t>:</w:t>
      </w:r>
      <w:r w:rsidRPr="00A1209B">
        <w:rPr>
          <w:rFonts w:ascii="Times" w:eastAsia="Times" w:hAnsi="Times" w:cs="Times"/>
          <w:b/>
          <w:color w:val="0E101A"/>
        </w:rPr>
        <w:t> </w:t>
      </w:r>
      <w:r w:rsidRPr="00A1209B">
        <w:rPr>
          <w:rFonts w:ascii="Times" w:eastAsia="Times" w:hAnsi="Times" w:cs="Times"/>
          <w:color w:val="0E101A"/>
        </w:rPr>
        <w:t xml:space="preserve">To compare </w:t>
      </w:r>
      <w:r w:rsidR="00AD4CC2" w:rsidRPr="00A1209B">
        <w:rPr>
          <w:rFonts w:ascii="Times" w:eastAsia="Times" w:hAnsi="Times" w:cs="Times"/>
          <w:color w:val="0E101A"/>
        </w:rPr>
        <w:t xml:space="preserve">pandemic-era </w:t>
      </w:r>
      <w:r w:rsidRPr="00A1209B">
        <w:rPr>
          <w:rFonts w:ascii="Times" w:eastAsia="Times" w:hAnsi="Times" w:cs="Times"/>
          <w:color w:val="0E101A"/>
        </w:rPr>
        <w:t xml:space="preserve">excess </w:t>
      </w:r>
      <w:r w:rsidR="00AD4CC2" w:rsidRPr="00A1209B">
        <w:rPr>
          <w:rFonts w:ascii="Times" w:eastAsia="Times" w:hAnsi="Times" w:cs="Times"/>
          <w:color w:val="0E101A"/>
        </w:rPr>
        <w:t xml:space="preserve">in </w:t>
      </w:r>
      <w:r w:rsidR="001E427E" w:rsidRPr="00A1209B">
        <w:rPr>
          <w:rFonts w:ascii="Times" w:eastAsia="Times" w:hAnsi="Times" w:cs="Times"/>
          <w:color w:val="0E101A"/>
        </w:rPr>
        <w:t>deaths</w:t>
      </w:r>
      <w:r w:rsidR="007B2792">
        <w:rPr>
          <w:rFonts w:ascii="Times" w:eastAsia="Times" w:hAnsi="Times" w:cs="Times"/>
          <w:color w:val="0E101A"/>
        </w:rPr>
        <w:t xml:space="preserve"> associated with ADRD</w:t>
      </w:r>
      <w:r w:rsidR="001E427E" w:rsidRPr="00A1209B">
        <w:rPr>
          <w:rFonts w:ascii="Times" w:eastAsia="Times" w:hAnsi="Times" w:cs="Times"/>
          <w:color w:val="0E101A"/>
        </w:rPr>
        <w:t xml:space="preserve"> </w:t>
      </w:r>
      <w:r w:rsidRPr="00A1209B">
        <w:rPr>
          <w:rFonts w:ascii="Times" w:eastAsia="Times" w:hAnsi="Times" w:cs="Times"/>
          <w:color w:val="0E101A"/>
        </w:rPr>
        <w:t xml:space="preserve">between </w:t>
      </w:r>
      <w:bookmarkStart w:id="2" w:name="_Hlk113314036"/>
      <w:r w:rsidRPr="00A1209B">
        <w:rPr>
          <w:rFonts w:ascii="Times" w:eastAsia="Times" w:hAnsi="Times" w:cs="Times"/>
          <w:color w:val="0E101A"/>
        </w:rPr>
        <w:t xml:space="preserve">year 1 and year 2 of the pandemic overall and by age, sex, race and ethnicity, </w:t>
      </w:r>
      <w:r w:rsidR="001E0FB2" w:rsidRPr="00A1209B">
        <w:rPr>
          <w:rFonts w:ascii="Times" w:eastAsia="Times" w:hAnsi="Times" w:cs="Times"/>
          <w:color w:val="0E101A"/>
        </w:rPr>
        <w:t xml:space="preserve">and </w:t>
      </w:r>
      <w:r w:rsidRPr="00A1209B">
        <w:rPr>
          <w:rFonts w:ascii="Times" w:eastAsia="Times" w:hAnsi="Times" w:cs="Times"/>
          <w:color w:val="0E101A"/>
        </w:rPr>
        <w:t>place of death. </w:t>
      </w:r>
    </w:p>
    <w:bookmarkEnd w:id="2"/>
    <w:p w14:paraId="0FF41184" w14:textId="1BC91C0F" w:rsidR="00BF0860" w:rsidRPr="00A1209B" w:rsidRDefault="00BF0860" w:rsidP="00BF0860">
      <w:pPr>
        <w:pBdr>
          <w:top w:val="nil"/>
          <w:left w:val="nil"/>
          <w:bottom w:val="nil"/>
          <w:right w:val="nil"/>
          <w:between w:val="nil"/>
        </w:pBdr>
        <w:spacing w:line="480" w:lineRule="auto"/>
        <w:contextualSpacing/>
        <w:rPr>
          <w:rFonts w:ascii="Times" w:eastAsia="Times" w:hAnsi="Times" w:cs="Times"/>
          <w:bCs/>
          <w:color w:val="0E101A"/>
        </w:rPr>
      </w:pPr>
      <w:r w:rsidRPr="00A1209B">
        <w:rPr>
          <w:rFonts w:ascii="Times" w:eastAsia="Times" w:hAnsi="Times" w:cs="Times"/>
          <w:b/>
          <w:color w:val="0E101A"/>
        </w:rPr>
        <w:t>DESIGN</w:t>
      </w:r>
      <w:r w:rsidR="00435B36" w:rsidRPr="00A1209B">
        <w:rPr>
          <w:rFonts w:ascii="Times" w:eastAsia="Times" w:hAnsi="Times" w:cs="Times"/>
          <w:b/>
          <w:color w:val="0E101A"/>
        </w:rPr>
        <w:t>:</w:t>
      </w:r>
      <w:r w:rsidRPr="00A1209B">
        <w:rPr>
          <w:rFonts w:ascii="Times" w:eastAsia="Times" w:hAnsi="Times" w:cs="Times"/>
          <w:b/>
          <w:color w:val="0E101A"/>
        </w:rPr>
        <w:t xml:space="preserve"> </w:t>
      </w:r>
      <w:r w:rsidRPr="00A1209B">
        <w:rPr>
          <w:rFonts w:ascii="Times" w:eastAsia="Times" w:hAnsi="Times" w:cs="Times"/>
          <w:bCs/>
          <w:color w:val="0E101A"/>
        </w:rPr>
        <w:t xml:space="preserve">Retrospective, time series analysis </w:t>
      </w:r>
      <w:r w:rsidR="00435B36" w:rsidRPr="00A1209B">
        <w:rPr>
          <w:rFonts w:ascii="Times" w:eastAsia="Times" w:hAnsi="Times" w:cs="Times"/>
          <w:bCs/>
          <w:color w:val="0E101A"/>
        </w:rPr>
        <w:t>of observational data</w:t>
      </w:r>
      <w:ins w:id="3" w:author="Author">
        <w:r w:rsidR="001C60F6">
          <w:rPr>
            <w:rFonts w:ascii="Times" w:eastAsia="Times" w:hAnsi="Times" w:cs="Times"/>
            <w:bCs/>
            <w:color w:val="0E101A"/>
          </w:rPr>
          <w:t xml:space="preserve"> (2014-2022)</w:t>
        </w:r>
      </w:ins>
      <w:r w:rsidR="00435B36" w:rsidRPr="00A1209B">
        <w:rPr>
          <w:rFonts w:ascii="Times" w:eastAsia="Times" w:hAnsi="Times" w:cs="Times"/>
          <w:bCs/>
          <w:color w:val="0E101A"/>
        </w:rPr>
        <w:t>.</w:t>
      </w:r>
    </w:p>
    <w:p w14:paraId="4BBA7E58" w14:textId="5CA4E7BC" w:rsidR="00BF0860" w:rsidRPr="00A1209B" w:rsidRDefault="00BF0860" w:rsidP="00BF0860">
      <w:pPr>
        <w:pBdr>
          <w:top w:val="nil"/>
          <w:left w:val="nil"/>
          <w:bottom w:val="nil"/>
          <w:right w:val="nil"/>
          <w:between w:val="nil"/>
        </w:pBdr>
        <w:spacing w:line="480" w:lineRule="auto"/>
        <w:rPr>
          <w:rFonts w:ascii="Times" w:eastAsia="Times" w:hAnsi="Times" w:cs="Times"/>
          <w:color w:val="0E101A"/>
        </w:rPr>
      </w:pPr>
      <w:r w:rsidRPr="00926C06">
        <w:rPr>
          <w:rFonts w:ascii="Times" w:eastAsia="Times" w:hAnsi="Times" w:cs="Times"/>
          <w:b/>
          <w:color w:val="0E101A"/>
        </w:rPr>
        <w:t>SETTING</w:t>
      </w:r>
      <w:r w:rsidR="00435B36" w:rsidRPr="00926C06">
        <w:rPr>
          <w:rFonts w:ascii="Times" w:eastAsia="Times" w:hAnsi="Times" w:cs="Times"/>
          <w:b/>
          <w:color w:val="0E101A"/>
        </w:rPr>
        <w:t>:</w:t>
      </w:r>
      <w:r w:rsidRPr="00926C06">
        <w:rPr>
          <w:rFonts w:ascii="Times" w:eastAsia="Times" w:hAnsi="Times" w:cs="Times"/>
          <w:b/>
          <w:color w:val="0E101A"/>
        </w:rPr>
        <w:t xml:space="preserve"> </w:t>
      </w:r>
      <w:bookmarkStart w:id="4" w:name="_Hlk113313948"/>
      <w:r w:rsidR="00435B36" w:rsidRPr="00926C06">
        <w:rPr>
          <w:rFonts w:ascii="Times" w:eastAsia="Times" w:hAnsi="Times" w:cs="Times"/>
          <w:bCs/>
          <w:color w:val="0E101A"/>
        </w:rPr>
        <w:t xml:space="preserve">Nationwide study of </w:t>
      </w:r>
      <w:r w:rsidR="0015202F" w:rsidRPr="00926C06">
        <w:rPr>
          <w:rFonts w:ascii="Times" w:eastAsia="Times" w:hAnsi="Times" w:cs="Times"/>
          <w:bCs/>
          <w:color w:val="0E101A"/>
        </w:rPr>
        <w:t>US</w:t>
      </w:r>
      <w:r w:rsidR="00AD4CC2" w:rsidRPr="00926C06">
        <w:rPr>
          <w:rFonts w:ascii="Times" w:eastAsia="Times" w:hAnsi="Times" w:cs="Times"/>
          <w:bCs/>
          <w:color w:val="0E101A"/>
        </w:rPr>
        <w:t xml:space="preserve"> </w:t>
      </w:r>
      <w:r w:rsidRPr="00926C06">
        <w:rPr>
          <w:rFonts w:ascii="Times" w:eastAsia="Times" w:hAnsi="Times" w:cs="Times"/>
          <w:bCs/>
          <w:color w:val="0E101A"/>
        </w:rPr>
        <w:t>death</w:t>
      </w:r>
      <w:r w:rsidR="00AD4CC2" w:rsidRPr="00926C06">
        <w:rPr>
          <w:rFonts w:ascii="Times" w:eastAsia="Times" w:hAnsi="Times" w:cs="Times"/>
          <w:bCs/>
          <w:color w:val="0E101A"/>
        </w:rPr>
        <w:t>s</w:t>
      </w:r>
      <w:r w:rsidRPr="00A1209B">
        <w:rPr>
          <w:rFonts w:ascii="Times" w:eastAsia="Times" w:hAnsi="Times" w:cs="Times"/>
          <w:color w:val="0E101A"/>
        </w:rPr>
        <w:t>. </w:t>
      </w:r>
    </w:p>
    <w:bookmarkEnd w:id="4"/>
    <w:p w14:paraId="00000082" w14:textId="41EB568A" w:rsidR="00BF0860" w:rsidRDefault="00BF0860" w:rsidP="00BF0860">
      <w:pPr>
        <w:pBdr>
          <w:top w:val="nil"/>
          <w:left w:val="nil"/>
          <w:bottom w:val="nil"/>
          <w:right w:val="nil"/>
          <w:between w:val="nil"/>
        </w:pBdr>
        <w:spacing w:line="480" w:lineRule="auto"/>
        <w:contextualSpacing/>
        <w:rPr>
          <w:ins w:id="5" w:author="Author"/>
          <w:rFonts w:ascii="Times" w:eastAsia="Times" w:hAnsi="Times" w:cs="Times"/>
          <w:color w:val="0E101A"/>
        </w:rPr>
      </w:pPr>
      <w:r w:rsidRPr="00926C06">
        <w:rPr>
          <w:rFonts w:ascii="Times" w:eastAsia="Times" w:hAnsi="Times" w:cs="Times"/>
          <w:b/>
          <w:color w:val="0E101A"/>
        </w:rPr>
        <w:t>PARTICIPANTS</w:t>
      </w:r>
      <w:r w:rsidR="00435B36" w:rsidRPr="00926C06">
        <w:rPr>
          <w:rFonts w:ascii="Times" w:eastAsia="Times" w:hAnsi="Times" w:cs="Times"/>
          <w:b/>
          <w:color w:val="0E101A"/>
        </w:rPr>
        <w:t>:</w:t>
      </w:r>
      <w:r w:rsidRPr="00926C06">
        <w:rPr>
          <w:rFonts w:ascii="Times" w:eastAsia="Times" w:hAnsi="Times" w:cs="Times"/>
          <w:b/>
          <w:color w:val="0E101A"/>
        </w:rPr>
        <w:t xml:space="preserve"> </w:t>
      </w:r>
      <w:ins w:id="6" w:author="Author">
        <w:r w:rsidR="001C60F6">
          <w:rPr>
            <w:rFonts w:ascii="Times" w:eastAsia="Times" w:hAnsi="Times" w:cs="Times"/>
            <w:b/>
            <w:color w:val="0E101A"/>
          </w:rPr>
          <w:t xml:space="preserve">All </w:t>
        </w:r>
      </w:ins>
      <w:r w:rsidRPr="00926C06">
        <w:rPr>
          <w:rFonts w:ascii="Times" w:eastAsia="Times" w:hAnsi="Times" w:cs="Times"/>
          <w:color w:val="0E101A"/>
        </w:rPr>
        <w:t xml:space="preserve">US decedents aged 65 years and older with ADRD </w:t>
      </w:r>
      <w:r w:rsidRPr="00926C06">
        <w:rPr>
          <w:rFonts w:ascii="Times" w:hAnsi="Times" w:cs="Times"/>
        </w:rPr>
        <w:t>as an underlying or contributing cause of death</w:t>
      </w:r>
      <w:r w:rsidR="00AD4CC2" w:rsidRPr="00926C06">
        <w:rPr>
          <w:rFonts w:ascii="Times" w:hAnsi="Times" w:cs="Times"/>
        </w:rPr>
        <w:t xml:space="preserve"> from 2014 through February 2022 </w:t>
      </w:r>
      <w:r w:rsidR="00AD4CC2" w:rsidRPr="00A1209B">
        <w:rPr>
          <w:rFonts w:ascii="Times" w:eastAsia="Times" w:hAnsi="Times" w:cs="Times"/>
          <w:color w:val="0E101A"/>
        </w:rPr>
        <w:t>(</w:t>
      </w:r>
      <w:r w:rsidR="00AD4CC2" w:rsidRPr="00A1209B">
        <w:rPr>
          <w:rFonts w:ascii="Times" w:eastAsia="Times" w:hAnsi="Times" w:cs="Times"/>
          <w:i/>
          <w:iCs/>
          <w:color w:val="0E101A"/>
        </w:rPr>
        <w:t xml:space="preserve">N </w:t>
      </w:r>
      <w:r w:rsidR="00AD4CC2" w:rsidRPr="00A1209B">
        <w:rPr>
          <w:rFonts w:ascii="Times" w:eastAsia="Times" w:hAnsi="Times" w:cs="Times"/>
          <w:color w:val="0E101A"/>
        </w:rPr>
        <w:t>= 2,334,101 deaths)</w:t>
      </w:r>
      <w:r w:rsidRPr="00926C06">
        <w:rPr>
          <w:rFonts w:ascii="Times" w:eastAsia="Times" w:hAnsi="Times" w:cs="Times"/>
          <w:color w:val="0E101A"/>
        </w:rPr>
        <w:t>.</w:t>
      </w:r>
    </w:p>
    <w:p w14:paraId="7C63C778" w14:textId="4CB4A5A0" w:rsidR="001C60F6" w:rsidRPr="00351BC1" w:rsidRDefault="001C60F6" w:rsidP="00BF0860">
      <w:pPr>
        <w:pBdr>
          <w:top w:val="nil"/>
          <w:left w:val="nil"/>
          <w:bottom w:val="nil"/>
          <w:right w:val="nil"/>
          <w:between w:val="nil"/>
        </w:pBdr>
        <w:spacing w:line="480" w:lineRule="auto"/>
        <w:contextualSpacing/>
        <w:rPr>
          <w:rFonts w:ascii="Times" w:eastAsia="Times" w:hAnsi="Times" w:cs="Times"/>
          <w:b/>
          <w:bCs/>
          <w:color w:val="0E101A"/>
          <w:rPrChange w:id="7" w:author="Author">
            <w:rPr>
              <w:rFonts w:ascii="Times" w:eastAsia="Times" w:hAnsi="Times" w:cs="Times"/>
              <w:color w:val="0E101A"/>
            </w:rPr>
          </w:rPrChange>
        </w:rPr>
      </w:pPr>
      <w:ins w:id="8" w:author="Author">
        <w:r w:rsidRPr="00351BC1">
          <w:rPr>
            <w:rFonts w:ascii="Times" w:eastAsia="Times" w:hAnsi="Times" w:cs="Times"/>
            <w:b/>
            <w:bCs/>
            <w:color w:val="0E101A"/>
            <w:rPrChange w:id="9" w:author="Author">
              <w:rPr>
                <w:rFonts w:ascii="Times" w:eastAsia="Times" w:hAnsi="Times" w:cs="Times"/>
                <w:color w:val="0E101A"/>
              </w:rPr>
            </w:rPrChange>
          </w:rPr>
          <w:t>Exposure</w:t>
        </w:r>
        <w:r w:rsidR="00DF071F">
          <w:rPr>
            <w:rFonts w:ascii="Times" w:eastAsia="Times" w:hAnsi="Times" w:cs="Times"/>
            <w:b/>
            <w:bCs/>
            <w:color w:val="0E101A"/>
          </w:rPr>
          <w:t>(s)</w:t>
        </w:r>
        <w:r w:rsidRPr="00351BC1">
          <w:rPr>
            <w:rFonts w:ascii="Times" w:eastAsia="Times" w:hAnsi="Times" w:cs="Times"/>
            <w:b/>
            <w:bCs/>
            <w:color w:val="0E101A"/>
            <w:rPrChange w:id="10" w:author="Author">
              <w:rPr>
                <w:rFonts w:ascii="Times" w:eastAsia="Times" w:hAnsi="Times" w:cs="Times"/>
                <w:color w:val="0E101A"/>
              </w:rPr>
            </w:rPrChange>
          </w:rPr>
          <w:t xml:space="preserve">: </w:t>
        </w:r>
        <w:del w:id="11" w:author="Author">
          <w:r w:rsidR="00DF071F" w:rsidDel="00EC764E">
            <w:rPr>
              <w:rFonts w:ascii="Times" w:eastAsia="Times" w:hAnsi="Times" w:cs="Times"/>
              <w:color w:val="0E101A"/>
            </w:rPr>
            <w:delText>A</w:delText>
          </w:r>
          <w:r w:rsidR="00DF071F" w:rsidRPr="00A1209B" w:rsidDel="00EC764E">
            <w:rPr>
              <w:rFonts w:ascii="Times" w:eastAsia="Times" w:hAnsi="Times" w:cs="Times"/>
              <w:color w:val="0E101A"/>
            </w:rPr>
            <w:delText>ge, sex, race and ethnicity, and place of death</w:delText>
          </w:r>
        </w:del>
        <w:r w:rsidR="00EC764E">
          <w:rPr>
            <w:rFonts w:ascii="Times" w:eastAsia="Times" w:hAnsi="Times" w:cs="Times"/>
            <w:color w:val="0E101A"/>
          </w:rPr>
          <w:t xml:space="preserve">Covid-19 </w:t>
        </w:r>
        <w:del w:id="12" w:author="Author">
          <w:r w:rsidR="00EC764E" w:rsidDel="00385311">
            <w:rPr>
              <w:rFonts w:ascii="Times" w:eastAsia="Times" w:hAnsi="Times" w:cs="Times"/>
              <w:color w:val="0E101A"/>
            </w:rPr>
            <w:delText>P</w:delText>
          </w:r>
        </w:del>
        <w:r w:rsidR="00385311">
          <w:rPr>
            <w:rFonts w:ascii="Times" w:eastAsia="Times" w:hAnsi="Times" w:cs="Times"/>
            <w:color w:val="0E101A"/>
          </w:rPr>
          <w:t>p</w:t>
        </w:r>
        <w:r w:rsidR="00EC764E">
          <w:rPr>
            <w:rFonts w:ascii="Times" w:eastAsia="Times" w:hAnsi="Times" w:cs="Times"/>
            <w:color w:val="0E101A"/>
          </w:rPr>
          <w:t>andemic</w:t>
        </w:r>
      </w:ins>
    </w:p>
    <w:p w14:paraId="61A8DB47" w14:textId="3AABFF0B" w:rsidR="00A1209B" w:rsidRPr="00926C06" w:rsidRDefault="00BF0860" w:rsidP="00BF0860">
      <w:pPr>
        <w:spacing w:line="480" w:lineRule="auto"/>
        <w:contextualSpacing/>
        <w:rPr>
          <w:rFonts w:ascii="Times" w:hAnsi="Times" w:cs="Times"/>
          <w:b/>
          <w:color w:val="0E101A"/>
        </w:rPr>
      </w:pPr>
      <w:r w:rsidRPr="00A1209B">
        <w:rPr>
          <w:rFonts w:ascii="Times" w:eastAsia="Times" w:hAnsi="Times" w:cs="Times"/>
          <w:b/>
          <w:color w:val="0E101A"/>
        </w:rPr>
        <w:t>MAIN OUTCOMES AND MEASURES</w:t>
      </w:r>
      <w:r w:rsidR="00435B36" w:rsidRPr="00A1209B">
        <w:rPr>
          <w:rFonts w:ascii="Times" w:eastAsia="Times" w:hAnsi="Times" w:cs="Times"/>
          <w:b/>
          <w:color w:val="0E101A"/>
        </w:rPr>
        <w:t>:</w:t>
      </w:r>
      <w:r w:rsidRPr="00A1209B">
        <w:rPr>
          <w:rFonts w:ascii="Times" w:eastAsia="Times" w:hAnsi="Times" w:cs="Times"/>
          <w:b/>
          <w:color w:val="0E101A"/>
        </w:rPr>
        <w:t> </w:t>
      </w:r>
      <w:r w:rsidR="009B4A1B" w:rsidRPr="00A1209B">
        <w:rPr>
          <w:rFonts w:ascii="Times" w:eastAsia="Times" w:hAnsi="Times" w:cs="Times"/>
          <w:color w:val="0E101A"/>
        </w:rPr>
        <w:t xml:space="preserve">Pandemic-era excess </w:t>
      </w:r>
      <w:r w:rsidRPr="00A1209B">
        <w:rPr>
          <w:rFonts w:ascii="Times" w:eastAsia="Times" w:hAnsi="Times" w:cs="Times"/>
          <w:color w:val="0E101A"/>
        </w:rPr>
        <w:t xml:space="preserve">deaths </w:t>
      </w:r>
      <w:r w:rsidR="009B4A1B" w:rsidRPr="00A1209B">
        <w:rPr>
          <w:rFonts w:ascii="Times" w:eastAsia="Times" w:hAnsi="Times" w:cs="Times"/>
          <w:color w:val="0E101A"/>
        </w:rPr>
        <w:t xml:space="preserve">with ADRD </w:t>
      </w:r>
      <w:r w:rsidRPr="00A1209B">
        <w:rPr>
          <w:rFonts w:ascii="Times" w:eastAsia="Times" w:hAnsi="Times" w:cs="Times"/>
          <w:color w:val="0E101A"/>
        </w:rPr>
        <w:t xml:space="preserve">were defined as the difference between </w:t>
      </w:r>
      <w:r w:rsidRPr="00926C06">
        <w:rPr>
          <w:rFonts w:ascii="Times" w:eastAsia="Times" w:hAnsi="Times" w:cs="Times"/>
          <w:color w:val="0E101A"/>
        </w:rPr>
        <w:t xml:space="preserve">deaths </w:t>
      </w:r>
      <w:r w:rsidR="009B4A1B" w:rsidRPr="00926C06">
        <w:rPr>
          <w:rFonts w:ascii="Times" w:eastAsia="Times" w:hAnsi="Times" w:cs="Times"/>
          <w:color w:val="0E101A"/>
        </w:rPr>
        <w:t xml:space="preserve">with ADRD as an underlying or contributing cause </w:t>
      </w:r>
      <w:r w:rsidR="00AD4CC2" w:rsidRPr="00A1209B">
        <w:rPr>
          <w:rFonts w:ascii="Times" w:hAnsi="Times" w:cs="Times"/>
          <w:color w:val="0E101A"/>
        </w:rPr>
        <w:t>observed</w:t>
      </w:r>
      <w:r w:rsidR="009B4A1B" w:rsidRPr="00A1209B">
        <w:rPr>
          <w:rFonts w:ascii="Times" w:hAnsi="Times" w:cs="Times"/>
          <w:color w:val="0E101A"/>
        </w:rPr>
        <w:t xml:space="preserve"> </w:t>
      </w:r>
      <w:r w:rsidRPr="00926C06">
        <w:rPr>
          <w:rFonts w:ascii="Times" w:hAnsi="Times" w:cs="Times"/>
          <w:color w:val="0E101A"/>
          <w:lang w:eastAsia="zh-CN"/>
        </w:rPr>
        <w:t xml:space="preserve">from </w:t>
      </w:r>
      <w:r w:rsidRPr="00926C06">
        <w:rPr>
          <w:rFonts w:ascii="Times" w:eastAsia="Times" w:hAnsi="Times" w:cs="Times"/>
          <w:color w:val="0E101A"/>
        </w:rPr>
        <w:t>March</w:t>
      </w:r>
      <w:r w:rsidRPr="00A1209B">
        <w:rPr>
          <w:rFonts w:ascii="Times" w:eastAsia="Times" w:hAnsi="Times" w:cs="Times"/>
          <w:color w:val="0E101A"/>
        </w:rPr>
        <w:t xml:space="preserve"> 2020 to</w:t>
      </w:r>
      <w:r w:rsidR="00AD4CC2" w:rsidRPr="00A1209B">
        <w:rPr>
          <w:rFonts w:ascii="Times" w:eastAsia="Times" w:hAnsi="Times" w:cs="Times"/>
          <w:color w:val="0E101A"/>
        </w:rPr>
        <w:t xml:space="preserve"> February 2021 (year 1) and March 2021 to</w:t>
      </w:r>
      <w:r w:rsidRPr="00A1209B">
        <w:rPr>
          <w:rFonts w:ascii="Times" w:eastAsia="Times" w:hAnsi="Times" w:cs="Times"/>
          <w:color w:val="0E101A"/>
        </w:rPr>
        <w:t xml:space="preserve"> February </w:t>
      </w:r>
      <w:r w:rsidRPr="00926C06">
        <w:rPr>
          <w:rFonts w:ascii="Times" w:eastAsia="Times" w:hAnsi="Times" w:cs="Times"/>
          <w:color w:val="0E101A"/>
        </w:rPr>
        <w:t>2022</w:t>
      </w:r>
      <w:r w:rsidR="00AD4CC2" w:rsidRPr="00926C06">
        <w:rPr>
          <w:rFonts w:ascii="Times" w:eastAsia="Times" w:hAnsi="Times" w:cs="Times"/>
          <w:color w:val="0E101A"/>
        </w:rPr>
        <w:t xml:space="preserve"> (year 2) compared to </w:t>
      </w:r>
      <w:r w:rsidR="00AD4CC2" w:rsidRPr="00A1209B">
        <w:rPr>
          <w:rFonts w:ascii="Times" w:hAnsi="Times" w:cs="Times"/>
          <w:color w:val="0E101A"/>
        </w:rPr>
        <w:t xml:space="preserve">expected </w:t>
      </w:r>
      <w:r w:rsidR="00AD4CC2" w:rsidRPr="00926C06">
        <w:rPr>
          <w:rFonts w:ascii="Times" w:eastAsia="Times" w:hAnsi="Times" w:cs="Times"/>
          <w:color w:val="0E101A"/>
        </w:rPr>
        <w:t>deaths during this period</w:t>
      </w:r>
      <w:r w:rsidRPr="00926C06">
        <w:rPr>
          <w:rFonts w:ascii="Times" w:eastAsia="Times" w:hAnsi="Times" w:cs="Times"/>
          <w:color w:val="0E101A"/>
        </w:rPr>
        <w:t xml:space="preserve">. </w:t>
      </w:r>
      <w:r w:rsidRPr="00A1209B">
        <w:rPr>
          <w:rFonts w:ascii="Times" w:eastAsia="Times" w:hAnsi="Times" w:cs="Times"/>
          <w:color w:val="0E101A"/>
        </w:rPr>
        <w:t xml:space="preserve">Expected deaths were estimated using data from January 2014 to February 2020 fitted with autoregressive integrated moving average models. </w:t>
      </w:r>
      <w:r w:rsidRPr="00926C06">
        <w:rPr>
          <w:rFonts w:ascii="Times" w:eastAsia="Times" w:hAnsi="Times" w:cs="Times"/>
          <w:color w:val="0E101A"/>
        </w:rPr>
        <w:t xml:space="preserve"> </w:t>
      </w:r>
    </w:p>
    <w:p w14:paraId="00000086" w14:textId="069B86EE" w:rsidR="00BF0860" w:rsidRPr="00926C06" w:rsidRDefault="00BF0860" w:rsidP="00926C06">
      <w:pPr>
        <w:spacing w:line="480" w:lineRule="auto"/>
        <w:contextualSpacing/>
        <w:rPr>
          <w:rFonts w:ascii="Times" w:eastAsia="Times" w:hAnsi="Times" w:cs="Times"/>
        </w:rPr>
      </w:pPr>
      <w:r w:rsidRPr="00926C06">
        <w:rPr>
          <w:rFonts w:ascii="Times" w:eastAsia="Times" w:hAnsi="Times" w:cs="Times"/>
          <w:b/>
          <w:color w:val="0E101A"/>
        </w:rPr>
        <w:t>RESULTS</w:t>
      </w:r>
      <w:r w:rsidR="00435B36" w:rsidRPr="00926C06">
        <w:rPr>
          <w:rFonts w:ascii="Times" w:eastAsia="Times" w:hAnsi="Times" w:cs="Times"/>
          <w:b/>
          <w:color w:val="0E101A"/>
        </w:rPr>
        <w:t>:</w:t>
      </w:r>
      <w:r w:rsidRPr="00926C06">
        <w:rPr>
          <w:rFonts w:ascii="Times" w:eastAsia="Times" w:hAnsi="Times" w:cs="Times"/>
          <w:bCs/>
          <w:color w:val="0E101A"/>
        </w:rPr>
        <w:t xml:space="preserve"> </w:t>
      </w:r>
      <w:r w:rsidRPr="00926C06">
        <w:rPr>
          <w:rFonts w:ascii="Times" w:eastAsia="Times" w:hAnsi="Times" w:cs="Times"/>
          <w:color w:val="0E101A"/>
        </w:rPr>
        <w:t xml:space="preserve">We estimated </w:t>
      </w:r>
      <w:r w:rsidR="000F2A2D" w:rsidRPr="00926C06">
        <w:rPr>
          <w:rFonts w:ascii="Times" w:eastAsia="Times" w:hAnsi="Times" w:cs="Times"/>
          <w:color w:val="0E101A"/>
        </w:rPr>
        <w:t>94</w:t>
      </w:r>
      <w:r w:rsidR="009F2F20" w:rsidRPr="00926C06">
        <w:rPr>
          <w:rFonts w:ascii="Times" w:eastAsia="Times" w:hAnsi="Times" w:cs="Times"/>
          <w:color w:val="0E101A"/>
        </w:rPr>
        <w:t>,</w:t>
      </w:r>
      <w:r w:rsidR="000F2A2D" w:rsidRPr="00926C06">
        <w:rPr>
          <w:rFonts w:ascii="Times" w:eastAsia="Times" w:hAnsi="Times" w:cs="Times"/>
          <w:color w:val="0E101A"/>
        </w:rPr>
        <w:t xml:space="preserve">688 </w:t>
      </w:r>
      <w:r w:rsidRPr="00926C06">
        <w:rPr>
          <w:rFonts w:ascii="Times" w:eastAsia="Times" w:hAnsi="Times" w:cs="Times"/>
          <w:color w:val="0E101A"/>
        </w:rPr>
        <w:t xml:space="preserve">(95% PI, </w:t>
      </w:r>
      <w:r w:rsidR="000F2A2D" w:rsidRPr="00926C06">
        <w:rPr>
          <w:rFonts w:ascii="Times" w:eastAsia="Times" w:hAnsi="Times" w:cs="Times"/>
          <w:color w:val="0E101A"/>
        </w:rPr>
        <w:t>84,192</w:t>
      </w:r>
      <w:r w:rsidR="00E21A27" w:rsidRPr="00926C06">
        <w:rPr>
          <w:rFonts w:ascii="Times" w:eastAsia="Times" w:hAnsi="Times" w:cs="Times"/>
          <w:color w:val="0E101A"/>
        </w:rPr>
        <w:t>-</w:t>
      </w:r>
      <w:r w:rsidR="000F2A2D" w:rsidRPr="00926C06">
        <w:rPr>
          <w:rFonts w:ascii="Times" w:eastAsia="Times" w:hAnsi="Times" w:cs="Times"/>
          <w:color w:val="0E101A"/>
        </w:rPr>
        <w:t>104,891</w:t>
      </w:r>
      <w:r w:rsidR="00E21A27" w:rsidRPr="00926C06">
        <w:rPr>
          <w:rFonts w:ascii="Times" w:eastAsia="Times" w:hAnsi="Times" w:cs="Times"/>
          <w:color w:val="0E101A"/>
        </w:rPr>
        <w:t xml:space="preserve">) </w:t>
      </w:r>
      <w:r w:rsidR="009B4A1B" w:rsidRPr="00926C06">
        <w:rPr>
          <w:rFonts w:ascii="Times" w:eastAsia="Times" w:hAnsi="Times" w:cs="Times"/>
          <w:color w:val="0E101A"/>
        </w:rPr>
        <w:t xml:space="preserve">pandemic-era </w:t>
      </w:r>
      <w:r w:rsidRPr="00926C06">
        <w:rPr>
          <w:rFonts w:ascii="Times" w:eastAsia="Times" w:hAnsi="Times" w:cs="Times"/>
          <w:color w:val="0E101A"/>
        </w:rPr>
        <w:t xml:space="preserve">excess </w:t>
      </w:r>
      <w:r w:rsidR="009B4A1B" w:rsidRPr="00926C06">
        <w:rPr>
          <w:rFonts w:ascii="Times" w:eastAsia="Times" w:hAnsi="Times" w:cs="Times"/>
          <w:color w:val="0E101A"/>
        </w:rPr>
        <w:t xml:space="preserve">deaths with </w:t>
      </w:r>
      <w:r w:rsidRPr="00926C06">
        <w:rPr>
          <w:rFonts w:ascii="Times" w:eastAsia="Times" w:hAnsi="Times" w:cs="Times"/>
          <w:color w:val="0E101A"/>
        </w:rPr>
        <w:t xml:space="preserve">ADRD in year 1 and </w:t>
      </w:r>
      <w:r w:rsidR="000F2A2D" w:rsidRPr="00926C06">
        <w:rPr>
          <w:rFonts w:ascii="Times" w:eastAsia="Times" w:hAnsi="Times" w:cs="Times"/>
          <w:color w:val="0E101A"/>
        </w:rPr>
        <w:t>21</w:t>
      </w:r>
      <w:r w:rsidR="009F2F20" w:rsidRPr="00926C06">
        <w:rPr>
          <w:rFonts w:ascii="Times" w:eastAsia="Times" w:hAnsi="Times" w:cs="Times"/>
          <w:color w:val="0E101A"/>
        </w:rPr>
        <w:t>,</w:t>
      </w:r>
      <w:r w:rsidR="000F2A2D" w:rsidRPr="00926C06">
        <w:rPr>
          <w:rFonts w:ascii="Times" w:eastAsia="Times" w:hAnsi="Times" w:cs="Times"/>
          <w:color w:val="0E101A"/>
        </w:rPr>
        <w:t>586</w:t>
      </w:r>
      <w:r w:rsidR="00E21A27" w:rsidRPr="00926C06">
        <w:rPr>
          <w:rFonts w:ascii="Times" w:eastAsia="Times" w:hAnsi="Times" w:cs="Times"/>
          <w:color w:val="0E101A"/>
        </w:rPr>
        <w:t xml:space="preserve"> </w:t>
      </w:r>
      <w:r w:rsidRPr="00926C06">
        <w:rPr>
          <w:rFonts w:ascii="Times" w:eastAsia="Times" w:hAnsi="Times" w:cs="Times"/>
          <w:color w:val="0E101A"/>
        </w:rPr>
        <w:t xml:space="preserve">(95% PI, </w:t>
      </w:r>
      <w:r w:rsidR="000F2A2D" w:rsidRPr="00926C06">
        <w:rPr>
          <w:rFonts w:ascii="Times" w:eastAsia="Times" w:hAnsi="Times" w:cs="Times"/>
          <w:color w:val="0E101A"/>
        </w:rPr>
        <w:t>10,631</w:t>
      </w:r>
      <w:r w:rsidR="00E21A27" w:rsidRPr="00926C06">
        <w:rPr>
          <w:rFonts w:ascii="Times" w:eastAsia="Times" w:hAnsi="Times" w:cs="Times"/>
          <w:color w:val="0E101A"/>
        </w:rPr>
        <w:t>-</w:t>
      </w:r>
      <w:r w:rsidR="000F2A2D" w:rsidRPr="00926C06">
        <w:rPr>
          <w:rFonts w:ascii="Times" w:eastAsia="Times" w:hAnsi="Times" w:cs="Times"/>
          <w:color w:val="0E101A"/>
        </w:rPr>
        <w:t>32,450</w:t>
      </w:r>
      <w:r w:rsidR="00E21A27" w:rsidRPr="00926C06">
        <w:rPr>
          <w:rFonts w:ascii="Times" w:eastAsia="Times" w:hAnsi="Times" w:cs="Times"/>
          <w:color w:val="0E101A"/>
        </w:rPr>
        <w:t xml:space="preserve">) </w:t>
      </w:r>
      <w:r w:rsidRPr="00926C06">
        <w:rPr>
          <w:rFonts w:ascii="Times" w:eastAsia="Times" w:hAnsi="Times" w:cs="Times"/>
          <w:color w:val="0E101A"/>
        </w:rPr>
        <w:t>in</w:t>
      </w:r>
      <w:r w:rsidR="00295884" w:rsidRPr="00926C06">
        <w:rPr>
          <w:rFonts w:ascii="Times" w:eastAsia="Times" w:hAnsi="Times" w:cs="Times"/>
          <w:color w:val="0E101A"/>
        </w:rPr>
        <w:t xml:space="preserve"> </w:t>
      </w:r>
      <w:r w:rsidRPr="00926C06">
        <w:rPr>
          <w:rFonts w:ascii="Times" w:eastAsia="Times" w:hAnsi="Times" w:cs="Times"/>
          <w:color w:val="0E101A"/>
        </w:rPr>
        <w:t xml:space="preserve">year 2. </w:t>
      </w:r>
      <w:bookmarkStart w:id="13" w:name="_Hlk113314369"/>
      <w:r w:rsidRPr="00926C06">
        <w:rPr>
          <w:rFonts w:ascii="Times" w:eastAsia="Times" w:hAnsi="Times" w:cs="Times"/>
          <w:color w:val="0E101A"/>
        </w:rPr>
        <w:t xml:space="preserve">Declines in ADRD-related deaths </w:t>
      </w:r>
      <w:r w:rsidR="0015202F" w:rsidRPr="00926C06">
        <w:rPr>
          <w:rFonts w:ascii="Times" w:eastAsia="Times" w:hAnsi="Times" w:cs="Times"/>
          <w:color w:val="0E101A"/>
        </w:rPr>
        <w:t xml:space="preserve">in year 2 </w:t>
      </w:r>
      <w:r w:rsidRPr="00926C06">
        <w:rPr>
          <w:rFonts w:ascii="Times" w:eastAsia="Times" w:hAnsi="Times" w:cs="Times"/>
          <w:color w:val="0E101A"/>
        </w:rPr>
        <w:t xml:space="preserve">were substantial for </w:t>
      </w:r>
      <w:bookmarkEnd w:id="13"/>
      <w:r w:rsidR="00453501" w:rsidRPr="00926C06">
        <w:rPr>
          <w:rFonts w:ascii="Times" w:eastAsia="Times" w:hAnsi="Times" w:cs="Times"/>
          <w:color w:val="0E101A"/>
        </w:rPr>
        <w:t>every age group, sex, and racial and ethnic group evaluated</w:t>
      </w:r>
      <w:r w:rsidRPr="00926C06">
        <w:rPr>
          <w:rFonts w:ascii="Times" w:eastAsia="Times" w:hAnsi="Times" w:cs="Times"/>
          <w:color w:val="0E101A"/>
        </w:rPr>
        <w:t xml:space="preserve">. </w:t>
      </w:r>
      <w:bookmarkStart w:id="14" w:name="_Hlk113315781"/>
      <w:r w:rsidR="00AD4CC2" w:rsidRPr="00926C06">
        <w:rPr>
          <w:rFonts w:ascii="Times" w:eastAsia="Times" w:hAnsi="Times" w:cs="Times"/>
          <w:color w:val="0E101A"/>
        </w:rPr>
        <w:t xml:space="preserve">Pandemic-era </w:t>
      </w:r>
      <w:r w:rsidRPr="00926C06">
        <w:rPr>
          <w:rFonts w:ascii="Times" w:hAnsi="Times" w:cs="Times"/>
        </w:rPr>
        <w:t xml:space="preserve">ADRD-related excess deaths declined among nursing home/long-term care </w:t>
      </w:r>
      <w:r w:rsidRPr="00926C06">
        <w:rPr>
          <w:rFonts w:ascii="Times" w:hAnsi="Times" w:cs="Times"/>
        </w:rPr>
        <w:lastRenderedPageBreak/>
        <w:t>residents</w:t>
      </w:r>
      <w:r w:rsidR="001E427E" w:rsidRPr="00926C06">
        <w:rPr>
          <w:rFonts w:ascii="Times" w:hAnsi="Times" w:cs="Times"/>
        </w:rPr>
        <w:t xml:space="preserve"> (from </w:t>
      </w:r>
      <w:r w:rsidR="00A1209B" w:rsidRPr="00926C06">
        <w:rPr>
          <w:rFonts w:ascii="Times" w:hAnsi="Times" w:cs="Times"/>
        </w:rPr>
        <w:t>34,259</w:t>
      </w:r>
      <w:r w:rsidR="00A1209B" w:rsidRPr="00926C06">
        <w:rPr>
          <w:rFonts w:ascii="Times" w:eastAsia="Times New Roman" w:hAnsi="Times" w:cs="Times"/>
        </w:rPr>
        <w:t xml:space="preserve"> (</w:t>
      </w:r>
      <w:bookmarkStart w:id="15" w:name="_Hlk126876414"/>
      <w:r w:rsidR="00A1209B" w:rsidRPr="00926C06">
        <w:rPr>
          <w:rFonts w:ascii="Times" w:eastAsia="Times New Roman" w:hAnsi="Times" w:cs="Times"/>
        </w:rPr>
        <w:t xml:space="preserve">95% PI, </w:t>
      </w:r>
      <w:bookmarkEnd w:id="15"/>
      <w:r w:rsidR="00A1209B" w:rsidRPr="00926C06">
        <w:rPr>
          <w:rFonts w:ascii="Times" w:eastAsia="Times New Roman" w:hAnsi="Times" w:cs="Times"/>
        </w:rPr>
        <w:t>25,819 - 42,677)</w:t>
      </w:r>
      <w:r w:rsidR="001E427E" w:rsidRPr="00926C06">
        <w:rPr>
          <w:rFonts w:ascii="Times" w:hAnsi="Times" w:cs="Times"/>
        </w:rPr>
        <w:t xml:space="preserve"> in year 1 to </w:t>
      </w:r>
      <w:r w:rsidR="00A1209B" w:rsidRPr="00926C06">
        <w:rPr>
          <w:rFonts w:ascii="Times" w:eastAsia="Times New Roman" w:hAnsi="Times" w:cs="Times"/>
        </w:rPr>
        <w:t xml:space="preserve">-22,050 (95% PI, -30,765 </w:t>
      </w:r>
      <w:proofErr w:type="gramStart"/>
      <w:r w:rsidR="009A7995">
        <w:rPr>
          <w:rFonts w:ascii="Times New Roman" w:eastAsia="Times New Roman" w:hAnsi="Times New Roman" w:cs="Times New Roman"/>
        </w:rPr>
        <w:t>−</w:t>
      </w:r>
      <w:r w:rsidR="009A7995" w:rsidRPr="00150807">
        <w:rPr>
          <w:rFonts w:ascii="Times New Roman" w:eastAsia="Times New Roman" w:hAnsi="Times New Roman" w:cs="Times New Roman"/>
        </w:rPr>
        <w:t xml:space="preserve"> </w:t>
      </w:r>
      <w:r w:rsidR="00A1209B" w:rsidRPr="00926C06">
        <w:rPr>
          <w:rFonts w:ascii="Times" w:eastAsia="Times New Roman" w:hAnsi="Times" w:cs="Times"/>
        </w:rPr>
        <w:t xml:space="preserve"> -</w:t>
      </w:r>
      <w:proofErr w:type="gramEnd"/>
      <w:r w:rsidR="00A1209B" w:rsidRPr="00926C06">
        <w:rPr>
          <w:rFonts w:ascii="Times" w:eastAsia="Times New Roman" w:hAnsi="Times" w:cs="Times"/>
        </w:rPr>
        <w:t>13,273</w:t>
      </w:r>
      <w:r w:rsidR="007B2792" w:rsidRPr="00926C06">
        <w:rPr>
          <w:rFonts w:ascii="Times" w:eastAsia="Times New Roman" w:hAnsi="Times" w:cs="Times"/>
        </w:rPr>
        <w:t xml:space="preserve">) </w:t>
      </w:r>
      <w:r w:rsidR="007B2792" w:rsidRPr="00926C06">
        <w:rPr>
          <w:rFonts w:ascii="Times" w:hAnsi="Times" w:cs="Times"/>
        </w:rPr>
        <w:t>in</w:t>
      </w:r>
      <w:r w:rsidR="001E427E" w:rsidRPr="00926C06">
        <w:rPr>
          <w:rFonts w:ascii="Times" w:hAnsi="Times" w:cs="Times"/>
        </w:rPr>
        <w:t xml:space="preserve"> year 2)</w:t>
      </w:r>
      <w:r w:rsidRPr="00926C06">
        <w:rPr>
          <w:rFonts w:ascii="Times" w:eastAsia="Times" w:hAnsi="Times" w:cs="Times"/>
          <w:color w:val="0E101A"/>
        </w:rPr>
        <w:t xml:space="preserve">, but excess deaths at home remained </w:t>
      </w:r>
      <w:r w:rsidR="007B2792" w:rsidRPr="00926C06">
        <w:rPr>
          <w:rFonts w:ascii="Times" w:eastAsia="Times" w:hAnsi="Times" w:cs="Times"/>
          <w:color w:val="0E101A"/>
        </w:rPr>
        <w:t xml:space="preserve">high </w:t>
      </w:r>
      <w:r w:rsidR="007B2792" w:rsidRPr="00926C06">
        <w:rPr>
          <w:rFonts w:ascii="Times" w:hAnsi="Times" w:cs="Times"/>
        </w:rPr>
        <w:t>(</w:t>
      </w:r>
      <w:r w:rsidR="001E427E" w:rsidRPr="00926C06">
        <w:rPr>
          <w:rFonts w:ascii="Times" w:hAnsi="Times" w:cs="Times"/>
        </w:rPr>
        <w:t xml:space="preserve">from </w:t>
      </w:r>
      <w:r w:rsidR="00A1209B" w:rsidRPr="00926C06">
        <w:rPr>
          <w:rFonts w:ascii="Times" w:eastAsia="Times New Roman" w:hAnsi="Times" w:cs="Times"/>
        </w:rPr>
        <w:t xml:space="preserve">34,487 (95% PI, 32,815 - 36,142) </w:t>
      </w:r>
      <w:r w:rsidR="001E427E" w:rsidRPr="00926C06">
        <w:rPr>
          <w:rFonts w:ascii="Times" w:hAnsi="Times" w:cs="Times"/>
        </w:rPr>
        <w:t xml:space="preserve"> in year 1 to </w:t>
      </w:r>
      <w:r w:rsidR="00A1209B" w:rsidRPr="00926C06">
        <w:rPr>
          <w:rFonts w:ascii="Times" w:eastAsia="Times New Roman" w:hAnsi="Times" w:cs="Times"/>
        </w:rPr>
        <w:t>28,804 (95% PI, 27,067- 30,571)</w:t>
      </w:r>
      <w:r w:rsidR="00A1209B" w:rsidRPr="00926C06">
        <w:rPr>
          <w:rFonts w:ascii="Times" w:eastAsia="Times" w:hAnsi="Times" w:cs="Times"/>
        </w:rPr>
        <w:t xml:space="preserve"> </w:t>
      </w:r>
      <w:r w:rsidR="001E427E" w:rsidRPr="00926C06">
        <w:rPr>
          <w:rFonts w:ascii="Times" w:hAnsi="Times" w:cs="Times"/>
        </w:rPr>
        <w:t xml:space="preserve"> in year 2)</w:t>
      </w:r>
      <w:r w:rsidRPr="00926C06">
        <w:rPr>
          <w:rFonts w:ascii="Times" w:eastAsia="Times" w:hAnsi="Times" w:cs="Times"/>
          <w:color w:val="0E101A"/>
        </w:rPr>
        <w:t xml:space="preserve">. </w:t>
      </w:r>
      <w:bookmarkEnd w:id="14"/>
    </w:p>
    <w:p w14:paraId="00000087" w14:textId="243478A8" w:rsidR="00BF0860" w:rsidRDefault="00BF0860" w:rsidP="00BF0860">
      <w:pPr>
        <w:spacing w:line="480" w:lineRule="auto"/>
        <w:contextualSpacing/>
        <w:rPr>
          <w:rFonts w:ascii="Times New Roman" w:hAnsi="Times New Roman" w:cs="Times New Roman"/>
        </w:rPr>
      </w:pPr>
      <w:r w:rsidRPr="00F67C1C">
        <w:rPr>
          <w:rFonts w:ascii="Times New Roman" w:eastAsia="Times" w:hAnsi="Times New Roman" w:cs="Times New Roman"/>
          <w:b/>
          <w:color w:val="0E101A"/>
        </w:rPr>
        <w:t>CONCLUSIONS AND RELEVANCE</w:t>
      </w:r>
      <w:r w:rsidR="00435B36">
        <w:rPr>
          <w:rFonts w:ascii="Times New Roman" w:eastAsia="Times" w:hAnsi="Times New Roman" w:cs="Times New Roman"/>
          <w:b/>
          <w:color w:val="0E101A"/>
        </w:rPr>
        <w:t>:</w:t>
      </w:r>
      <w:r w:rsidRPr="00F67C1C">
        <w:rPr>
          <w:rFonts w:ascii="Times New Roman" w:eastAsia="Times" w:hAnsi="Times New Roman" w:cs="Times New Roman"/>
          <w:b/>
          <w:color w:val="0E101A"/>
        </w:rPr>
        <w:t> </w:t>
      </w:r>
      <w:bookmarkStart w:id="16" w:name="_Hlk113318237"/>
      <w:r w:rsidR="001E427E">
        <w:rPr>
          <w:rFonts w:ascii="Times New Roman" w:eastAsia="Times" w:hAnsi="Times New Roman" w:cs="Times New Roman"/>
          <w:bCs/>
          <w:color w:val="0E101A"/>
        </w:rPr>
        <w:t>L</w:t>
      </w:r>
      <w:r w:rsidR="0015202F" w:rsidRPr="003C5A83">
        <w:rPr>
          <w:rFonts w:ascii="Times New Roman" w:eastAsia="Times" w:hAnsi="Times New Roman" w:cs="Times New Roman"/>
          <w:bCs/>
          <w:color w:val="0E101A"/>
        </w:rPr>
        <w:t>arge increases in</w:t>
      </w:r>
      <w:r w:rsidR="0015202F">
        <w:rPr>
          <w:rFonts w:ascii="Times New Roman" w:eastAsia="Times" w:hAnsi="Times New Roman" w:cs="Times New Roman"/>
          <w:b/>
          <w:color w:val="0E101A"/>
        </w:rPr>
        <w:t xml:space="preserve"> </w:t>
      </w:r>
      <w:r w:rsidRPr="00F67C1C">
        <w:rPr>
          <w:rFonts w:ascii="Times New Roman" w:hAnsi="Times New Roman" w:cs="Times New Roman"/>
        </w:rPr>
        <w:t xml:space="preserve">mortality with ADRD </w:t>
      </w:r>
      <w:r w:rsidR="00AC12B1">
        <w:rPr>
          <w:rFonts w:ascii="Times New Roman" w:hAnsi="Times New Roman" w:cs="Times New Roman"/>
        </w:rPr>
        <w:t xml:space="preserve">as an underlying or contributing cause of death </w:t>
      </w:r>
      <w:r w:rsidR="0015202F">
        <w:rPr>
          <w:rFonts w:ascii="Times New Roman" w:hAnsi="Times New Roman" w:cs="Times New Roman"/>
        </w:rPr>
        <w:t xml:space="preserve">occurred in pandemic year 1 </w:t>
      </w:r>
      <w:r w:rsidR="001E427E">
        <w:rPr>
          <w:rFonts w:ascii="Times New Roman" w:hAnsi="Times New Roman" w:cs="Times New Roman"/>
        </w:rPr>
        <w:t xml:space="preserve">but </w:t>
      </w:r>
      <w:r w:rsidR="0015202F">
        <w:rPr>
          <w:rFonts w:ascii="Times New Roman" w:hAnsi="Times New Roman" w:cs="Times New Roman"/>
        </w:rPr>
        <w:t>were largely mitigated in pandemic year 2</w:t>
      </w:r>
      <w:r w:rsidR="001E427E">
        <w:rPr>
          <w:rFonts w:ascii="Times New Roman" w:hAnsi="Times New Roman" w:cs="Times New Roman"/>
        </w:rPr>
        <w:t xml:space="preserve">. The largest declines were observed for deaths with ADRD </w:t>
      </w:r>
      <w:r w:rsidR="001E0FB2">
        <w:rPr>
          <w:rFonts w:ascii="Times New Roman" w:hAnsi="Times New Roman" w:cs="Times New Roman"/>
        </w:rPr>
        <w:t>in nursing homes</w:t>
      </w:r>
      <w:bookmarkEnd w:id="16"/>
      <w:r w:rsidRPr="00F67C1C">
        <w:rPr>
          <w:rFonts w:ascii="Times New Roman" w:hAnsi="Times New Roman" w:cs="Times New Roman"/>
        </w:rPr>
        <w:t xml:space="preserve">. </w:t>
      </w:r>
    </w:p>
    <w:p w14:paraId="7273EEC7" w14:textId="77777777" w:rsidR="00AD4CC2" w:rsidRPr="00F67C1C" w:rsidRDefault="00AD4CC2" w:rsidP="00BF0860">
      <w:pPr>
        <w:spacing w:line="480" w:lineRule="auto"/>
        <w:contextualSpacing/>
        <w:rPr>
          <w:rFonts w:ascii="Times New Roman" w:eastAsia="Times New Roman" w:hAnsi="Times New Roman" w:cs="Times New Roman"/>
        </w:rPr>
      </w:pPr>
    </w:p>
    <w:p w14:paraId="00000089" w14:textId="3A0548EE" w:rsidR="00BF0860" w:rsidRDefault="00BF0860" w:rsidP="00BF0860">
      <w:pPr>
        <w:spacing w:line="480" w:lineRule="auto"/>
        <w:contextualSpacing/>
        <w:rPr>
          <w:rFonts w:ascii="Times" w:eastAsia="Times" w:hAnsi="Times" w:cs="Times"/>
          <w:color w:val="000000"/>
        </w:rPr>
      </w:pPr>
      <w:r>
        <w:rPr>
          <w:rFonts w:ascii="Times" w:eastAsia="Times" w:hAnsi="Times" w:cs="Times"/>
          <w:b/>
          <w:color w:val="000000"/>
        </w:rPr>
        <w:t xml:space="preserve">Key words: </w:t>
      </w:r>
      <w:r>
        <w:rPr>
          <w:rFonts w:ascii="Times" w:eastAsia="Times" w:hAnsi="Times" w:cs="Times"/>
          <w:color w:val="000000"/>
        </w:rPr>
        <w:t xml:space="preserve">Excess mortality, COVID-19, Alzheimer’s disease, dementia, vaccine </w:t>
      </w:r>
      <w:r w:rsidR="00F26FC7">
        <w:rPr>
          <w:rFonts w:ascii="Times" w:eastAsia="Times" w:hAnsi="Times" w:cs="Times"/>
          <w:color w:val="000000"/>
        </w:rPr>
        <w:t>coverage</w:t>
      </w:r>
    </w:p>
    <w:p w14:paraId="6025B733" w14:textId="202ABE63" w:rsidR="00E459CF" w:rsidRDefault="00E459CF" w:rsidP="00BF0860">
      <w:pPr>
        <w:spacing w:line="480" w:lineRule="auto"/>
        <w:contextualSpacing/>
        <w:rPr>
          <w:rFonts w:ascii="Times" w:eastAsia="Times" w:hAnsi="Times" w:cs="Times"/>
        </w:rPr>
      </w:pPr>
    </w:p>
    <w:p w14:paraId="22D690DB" w14:textId="2A74B6FD" w:rsidR="00E459CF" w:rsidRDefault="00E459CF" w:rsidP="00BF0860">
      <w:pPr>
        <w:spacing w:line="480" w:lineRule="auto"/>
        <w:contextualSpacing/>
        <w:rPr>
          <w:rFonts w:ascii="Times" w:eastAsia="Times" w:hAnsi="Times" w:cs="Times"/>
        </w:rPr>
      </w:pPr>
    </w:p>
    <w:p w14:paraId="5A9CD5D6" w14:textId="38E7F0AC" w:rsidR="00E459CF" w:rsidRDefault="00E459CF" w:rsidP="00BF0860">
      <w:pPr>
        <w:spacing w:line="480" w:lineRule="auto"/>
        <w:contextualSpacing/>
        <w:rPr>
          <w:rFonts w:ascii="Times" w:eastAsia="Times" w:hAnsi="Times" w:cs="Times"/>
        </w:rPr>
      </w:pPr>
    </w:p>
    <w:p w14:paraId="3508D63E" w14:textId="10B290B1" w:rsidR="00E459CF" w:rsidRDefault="00E459CF" w:rsidP="00BF0860">
      <w:pPr>
        <w:spacing w:line="480" w:lineRule="auto"/>
        <w:contextualSpacing/>
        <w:rPr>
          <w:rFonts w:ascii="Times" w:eastAsia="Times" w:hAnsi="Times" w:cs="Times"/>
        </w:rPr>
      </w:pPr>
    </w:p>
    <w:p w14:paraId="2D6581D6" w14:textId="51BFAA0D" w:rsidR="00E459CF" w:rsidRDefault="00E459CF" w:rsidP="00BF0860">
      <w:pPr>
        <w:spacing w:line="480" w:lineRule="auto"/>
        <w:contextualSpacing/>
        <w:rPr>
          <w:rFonts w:ascii="Times" w:eastAsia="Times" w:hAnsi="Times" w:cs="Times"/>
        </w:rPr>
      </w:pPr>
    </w:p>
    <w:p w14:paraId="40EB8A4B" w14:textId="1B49BA09" w:rsidR="00E459CF" w:rsidRDefault="00E459CF" w:rsidP="00BF0860">
      <w:pPr>
        <w:spacing w:line="480" w:lineRule="auto"/>
        <w:contextualSpacing/>
        <w:rPr>
          <w:rFonts w:ascii="Times" w:eastAsia="Times" w:hAnsi="Times" w:cs="Times"/>
        </w:rPr>
      </w:pPr>
    </w:p>
    <w:p w14:paraId="7672AE54" w14:textId="6C50C956" w:rsidR="00E459CF" w:rsidRDefault="00E459CF" w:rsidP="00BF0860">
      <w:pPr>
        <w:spacing w:line="480" w:lineRule="auto"/>
        <w:contextualSpacing/>
        <w:rPr>
          <w:rFonts w:ascii="Times" w:eastAsia="Times" w:hAnsi="Times" w:cs="Times"/>
        </w:rPr>
      </w:pPr>
    </w:p>
    <w:p w14:paraId="7248E8AB" w14:textId="1B6BCA99" w:rsidR="00E459CF" w:rsidRDefault="00E459CF" w:rsidP="00BF0860">
      <w:pPr>
        <w:spacing w:line="480" w:lineRule="auto"/>
        <w:contextualSpacing/>
        <w:rPr>
          <w:rFonts w:ascii="Times" w:eastAsia="Times" w:hAnsi="Times" w:cs="Times"/>
        </w:rPr>
      </w:pPr>
    </w:p>
    <w:p w14:paraId="114806A8" w14:textId="76253584" w:rsidR="00E459CF" w:rsidRDefault="00E459CF" w:rsidP="00BF0860">
      <w:pPr>
        <w:spacing w:line="480" w:lineRule="auto"/>
        <w:contextualSpacing/>
        <w:rPr>
          <w:rFonts w:ascii="Times" w:eastAsia="Times" w:hAnsi="Times" w:cs="Times"/>
        </w:rPr>
      </w:pPr>
    </w:p>
    <w:p w14:paraId="0C82EE7C" w14:textId="79FCFE1A" w:rsidR="00E459CF" w:rsidRDefault="00E459CF" w:rsidP="00BF0860">
      <w:pPr>
        <w:spacing w:line="480" w:lineRule="auto"/>
        <w:contextualSpacing/>
        <w:rPr>
          <w:rFonts w:ascii="Times" w:eastAsia="Times" w:hAnsi="Times" w:cs="Times"/>
        </w:rPr>
      </w:pPr>
    </w:p>
    <w:p w14:paraId="79AD36F5" w14:textId="20230200" w:rsidR="00E459CF" w:rsidRDefault="00E459CF" w:rsidP="00BF0860">
      <w:pPr>
        <w:spacing w:line="480" w:lineRule="auto"/>
        <w:contextualSpacing/>
        <w:rPr>
          <w:rFonts w:ascii="Times" w:eastAsia="Times" w:hAnsi="Times" w:cs="Times"/>
        </w:rPr>
      </w:pPr>
    </w:p>
    <w:p w14:paraId="7A107963" w14:textId="516988D3" w:rsidR="00E459CF" w:rsidRDefault="00E459CF" w:rsidP="00BF0860">
      <w:pPr>
        <w:spacing w:line="480" w:lineRule="auto"/>
        <w:contextualSpacing/>
        <w:rPr>
          <w:rFonts w:ascii="Times" w:eastAsia="Times" w:hAnsi="Times" w:cs="Times"/>
        </w:rPr>
      </w:pPr>
    </w:p>
    <w:p w14:paraId="58B2EF1A" w14:textId="77777777" w:rsidR="00F766BA" w:rsidRDefault="00F766BA" w:rsidP="00BF0860">
      <w:pPr>
        <w:spacing w:line="480" w:lineRule="auto"/>
        <w:contextualSpacing/>
        <w:rPr>
          <w:rFonts w:ascii="Times" w:eastAsia="Times" w:hAnsi="Times" w:cs="Times"/>
        </w:rPr>
      </w:pPr>
    </w:p>
    <w:p w14:paraId="0CD211A2" w14:textId="12818C3B" w:rsidR="00E459CF" w:rsidRDefault="00E459CF" w:rsidP="00BF0860">
      <w:pPr>
        <w:spacing w:line="480" w:lineRule="auto"/>
        <w:contextualSpacing/>
        <w:rPr>
          <w:rFonts w:ascii="Times" w:eastAsia="Times" w:hAnsi="Times" w:cs="Times"/>
        </w:rPr>
      </w:pPr>
    </w:p>
    <w:p w14:paraId="0EED63C4" w14:textId="77777777" w:rsidR="00E459CF" w:rsidRDefault="00E459CF" w:rsidP="00BF0860">
      <w:pPr>
        <w:spacing w:line="480" w:lineRule="auto"/>
        <w:contextualSpacing/>
        <w:rPr>
          <w:rFonts w:ascii="Times" w:eastAsia="Times" w:hAnsi="Times" w:cs="Times"/>
          <w:color w:val="000000"/>
        </w:rPr>
      </w:pPr>
    </w:p>
    <w:p w14:paraId="069F02E2" w14:textId="77777777" w:rsidR="00453501" w:rsidRDefault="00453501" w:rsidP="00BF0860">
      <w:pPr>
        <w:spacing w:line="480" w:lineRule="auto"/>
        <w:contextualSpacing/>
        <w:rPr>
          <w:rFonts w:ascii="Times" w:eastAsia="Times" w:hAnsi="Times" w:cs="Times"/>
        </w:rPr>
      </w:pPr>
    </w:p>
    <w:p w14:paraId="0000008C" w14:textId="3DB33E3F" w:rsidR="00BF0860" w:rsidRPr="00B637E4" w:rsidRDefault="00BF0860" w:rsidP="00BF0860">
      <w:pPr>
        <w:spacing w:line="480" w:lineRule="auto"/>
        <w:contextualSpacing/>
        <w:jc w:val="center"/>
        <w:rPr>
          <w:rFonts w:ascii="Times" w:eastAsia="Times" w:hAnsi="Times" w:cs="Times"/>
          <w:b/>
          <w:color w:val="000000"/>
        </w:rPr>
      </w:pPr>
      <w:bookmarkStart w:id="17" w:name="_heading=h.1fob9te" w:colFirst="0" w:colLast="0"/>
      <w:bookmarkEnd w:id="17"/>
      <w:r>
        <w:rPr>
          <w:rFonts w:ascii="Times" w:eastAsia="Times" w:hAnsi="Times" w:cs="Times"/>
          <w:b/>
          <w:color w:val="000000"/>
        </w:rPr>
        <w:t>Introduction</w:t>
      </w:r>
    </w:p>
    <w:p w14:paraId="0000008F" w14:textId="76C22603" w:rsidR="00BF0860" w:rsidRPr="00B637E4" w:rsidRDefault="00BF0860" w:rsidP="00BF0860">
      <w:pPr>
        <w:spacing w:line="480" w:lineRule="auto"/>
        <w:contextualSpacing/>
        <w:rPr>
          <w:rFonts w:ascii="Times" w:eastAsia="Times" w:hAnsi="Times" w:cs="Times"/>
          <w:color w:val="000000"/>
        </w:rPr>
      </w:pPr>
      <w:bookmarkStart w:id="18" w:name="_Hlk114487363"/>
      <w:r>
        <w:rPr>
          <w:rFonts w:ascii="Times" w:eastAsia="Times" w:hAnsi="Times" w:cs="Times"/>
          <w:color w:val="000000"/>
        </w:rPr>
        <w:t xml:space="preserve">        </w:t>
      </w:r>
      <w:bookmarkEnd w:id="18"/>
      <w:r>
        <w:rPr>
          <w:rFonts w:ascii="Times" w:eastAsia="Times" w:hAnsi="Times" w:cs="Times"/>
          <w:color w:val="000000"/>
        </w:rPr>
        <w:t xml:space="preserve">Older adults with </w:t>
      </w:r>
      <w:r w:rsidR="00F26FC7" w:rsidRPr="00936FD9">
        <w:rPr>
          <w:rFonts w:ascii="Times New Roman" w:eastAsia="Times" w:hAnsi="Times New Roman" w:cs="Times New Roman"/>
          <w:bCs/>
          <w:color w:val="000000" w:themeColor="text1"/>
        </w:rPr>
        <w:t>Alzheimer’s Disease or Related Dementia</w:t>
      </w:r>
      <w:r w:rsidR="00F26FC7">
        <w:rPr>
          <w:rFonts w:ascii="Times New Roman" w:eastAsia="Times" w:hAnsi="Times New Roman" w:cs="Times New Roman"/>
          <w:bCs/>
          <w:color w:val="000000" w:themeColor="text1"/>
        </w:rPr>
        <w:t>s</w:t>
      </w:r>
      <w:r w:rsidR="00F26FC7" w:rsidRPr="00936FD9">
        <w:rPr>
          <w:rFonts w:ascii="Times New Roman" w:eastAsia="Times New Roman" w:hAnsi="Times New Roman" w:cs="Times New Roman"/>
          <w:color w:val="000000" w:themeColor="text1"/>
        </w:rPr>
        <w:t xml:space="preserve"> </w:t>
      </w:r>
      <w:r w:rsidR="00F26FC7">
        <w:rPr>
          <w:rFonts w:ascii="Times" w:eastAsia="Times" w:hAnsi="Times" w:cs="Times"/>
          <w:color w:val="0E101A"/>
        </w:rPr>
        <w:t xml:space="preserve">(ADRD) </w:t>
      </w:r>
      <w:r>
        <w:rPr>
          <w:rFonts w:ascii="Times" w:eastAsia="Times" w:hAnsi="Times" w:cs="Times"/>
          <w:color w:val="000000"/>
        </w:rPr>
        <w:t>are particularly vulnerable to the direct and indirect impacts of the COVID-19 pandemic.</w:t>
      </w:r>
      <w:r>
        <w:rPr>
          <w:rFonts w:ascii="Times" w:eastAsia="Times" w:hAnsi="Times" w:cs="Times"/>
          <w:color w:val="000000"/>
        </w:rPr>
        <w:fldChar w:fldCharType="begin"/>
      </w:r>
      <w:r w:rsidR="006831B2">
        <w:rPr>
          <w:rFonts w:ascii="Times" w:eastAsia="Times" w:hAnsi="Times" w:cs="Times"/>
          <w:color w:val="000000"/>
        </w:rPr>
        <w:instrText xml:space="preserve"> ADDIN ZOTERO_ITEM CSL_CITATION {"citationID":"IVGwzp7E","properties":{"formattedCitation":"\\super 1\\nosupersub{}","plainCitation":"1","noteIndex":0},"citationItems":[{"id":563,"uris":["http://zotero.org/users/8233444/items/SX4TVXAY"],"itemData":{"id":563,"type":"article-journal","container-title":"JAMA neurology","title":"Trends in Mortality Rates Among Medicare Enrollees With Alzheimer Disease and Related Dementias Before and During the Early Phase of the COVID-19 Pandemic","author":[{"family":"Gilstrap","given":"Lauren"},{"family":"Zhou","given":"Weiping"},{"family":"Alsan","given":"Marcella"},{"family":"Nanda","given":"Anoop"},{"family":"Skinner","given":"Jonathan S."}],"issued":{"date-parts":[["2022"]]}}}],"schema":"https://github.com/citation-style-language/schema/raw/master/csl-citation.json"} </w:instrText>
      </w:r>
      <w:r>
        <w:rPr>
          <w:rFonts w:ascii="Times" w:eastAsia="Times" w:hAnsi="Times" w:cs="Times"/>
          <w:color w:val="000000"/>
        </w:rPr>
        <w:fldChar w:fldCharType="separate"/>
      </w:r>
      <w:r w:rsidRPr="00EF1B3E">
        <w:rPr>
          <w:rFonts w:ascii="Times" w:hAnsi="Times" w:cs="Times"/>
          <w:vertAlign w:val="superscript"/>
        </w:rPr>
        <w:t>1</w:t>
      </w:r>
      <w:r>
        <w:rPr>
          <w:rFonts w:ascii="Times" w:eastAsia="Times" w:hAnsi="Times" w:cs="Times"/>
          <w:color w:val="000000"/>
        </w:rPr>
        <w:fldChar w:fldCharType="end"/>
      </w:r>
      <w:r>
        <w:rPr>
          <w:rFonts w:ascii="Times" w:eastAsia="Times" w:hAnsi="Times" w:cs="Times"/>
          <w:color w:val="000000"/>
        </w:rPr>
        <w:t xml:space="preserve"> Individuals with ADRD may have difficulty </w:t>
      </w:r>
      <w:r w:rsidR="00835097">
        <w:rPr>
          <w:rFonts w:ascii="Times" w:eastAsia="Times" w:hAnsi="Times" w:cs="Times"/>
          <w:color w:val="000000"/>
        </w:rPr>
        <w:t>adopting</w:t>
      </w:r>
      <w:r>
        <w:rPr>
          <w:rFonts w:ascii="Times" w:eastAsia="Times" w:hAnsi="Times" w:cs="Times"/>
          <w:color w:val="000000"/>
        </w:rPr>
        <w:t xml:space="preserve"> behavioral changes to reduce infection risk</w:t>
      </w:r>
      <w:r w:rsidR="00835097">
        <w:rPr>
          <w:rFonts w:ascii="Times" w:eastAsia="Times" w:hAnsi="Times" w:cs="Times"/>
          <w:color w:val="000000"/>
        </w:rPr>
        <w:t xml:space="preserve"> or regulating contact in high-risk settings</w:t>
      </w:r>
      <w:r>
        <w:rPr>
          <w:rFonts w:ascii="Times" w:eastAsia="Times" w:hAnsi="Times" w:cs="Times"/>
          <w:color w:val="000000"/>
        </w:rPr>
        <w:t xml:space="preserve">. Common comorbidities among older adults with ADRD increase </w:t>
      </w:r>
      <w:r w:rsidR="00FC4E54">
        <w:rPr>
          <w:rFonts w:ascii="Times" w:eastAsia="Times" w:hAnsi="Times" w:cs="Times"/>
          <w:color w:val="000000"/>
        </w:rPr>
        <w:t>risk</w:t>
      </w:r>
      <w:r>
        <w:rPr>
          <w:rFonts w:ascii="Times" w:eastAsia="Times" w:hAnsi="Times" w:cs="Times"/>
          <w:color w:val="000000"/>
        </w:rPr>
        <w:t xml:space="preserve"> of death if infected with </w:t>
      </w:r>
      <w:r>
        <w:rPr>
          <w:rFonts w:ascii="Times New Roman" w:eastAsia="Times New Roman" w:hAnsi="Times New Roman" w:cs="Times New Roman"/>
        </w:rPr>
        <w:t>SARS-CoV-2</w:t>
      </w:r>
      <w:r>
        <w:rPr>
          <w:rFonts w:ascii="Times" w:eastAsia="Times" w:hAnsi="Times" w:cs="Times"/>
          <w:color w:val="000000"/>
        </w:rPr>
        <w:t>.</w:t>
      </w:r>
      <w:r>
        <w:rPr>
          <w:rFonts w:ascii="Times" w:eastAsia="Times" w:hAnsi="Times" w:cs="Times"/>
          <w:color w:val="000000"/>
        </w:rPr>
        <w:fldChar w:fldCharType="begin"/>
      </w:r>
      <w:r w:rsidR="006831B2">
        <w:rPr>
          <w:rFonts w:ascii="Times" w:eastAsia="Times" w:hAnsi="Times" w:cs="Times"/>
          <w:color w:val="000000"/>
        </w:rPr>
        <w:instrText xml:space="preserve"> ADDIN ZOTERO_ITEM CSL_CITATION {"citationID":"gL4E1XJQ","properties":{"formattedCitation":"\\super 2,3\\nosupersub{}","plainCitation":"2,3","noteIndex":0},"citationItems":[{"id":573,"uris":["http://zotero.org/users/8233444/items/KC77C3WT"],"itemData":{"id":573,"type":"article-journal","container-title":"Alzheimer's &amp; Dementia","issue":"8","note":"ISBN: 1552-5260\npublisher: Wiley Online Library","page":"1297-1306","title":"COVID‐19 and dementia: Analyses of risk, disparity, and outcomes from electronic health records in the US","volume":"17","author":[{"family":"Wang","given":"QuanQiu"},{"family":"Davis","given":"Pamela B."},{"family":"Gurney","given":"Mark E."},{"family":"Xu","given":"Rong"}],"issued":{"date-parts":[["2021"]]}}},{"id":564,"uris":["http://zotero.org/users/8233444/items/2QZLDHHG"],"itemData":{"id":564,"type":"article-journal","container-title":"Frontiers in neurology","note":"ISBN: 1664-2295\npublisher: Frontiers","page":"664","title":"Chronic neurology in COVID-19 era: clinical considerations and recommendations from the REPROGRAM consortium","volume":"11","author":[{"family":"Bhaskar","given":"Sonu"},{"family":"Bradley","given":"Sian"},{"family":"Israeli-Korn","given":"Simon"},{"family":"Menon","given":"Bindu"},{"family":"Chattu","given":"Vijay Kumar"},{"family":"Thomas","given":"Pravin"},{"family":"Chawla","given":"Jasvinder"},{"family":"Kumar","given":"Rajeev"},{"family":"Prandi","given":"Paolo"},{"family":"Ray","given":"Daniel"}],"issued":{"date-parts":[["2020"]]}}}],"schema":"https://github.com/citation-style-language/schema/raw/master/csl-citation.json"} </w:instrText>
      </w:r>
      <w:r>
        <w:rPr>
          <w:rFonts w:ascii="Times" w:eastAsia="Times" w:hAnsi="Times" w:cs="Times"/>
          <w:color w:val="000000"/>
        </w:rPr>
        <w:fldChar w:fldCharType="separate"/>
      </w:r>
      <w:r w:rsidRPr="00EF1B3E">
        <w:rPr>
          <w:rFonts w:ascii="Times" w:hAnsi="Times" w:cs="Times"/>
          <w:vertAlign w:val="superscript"/>
        </w:rPr>
        <w:t>2,3</w:t>
      </w:r>
      <w:r>
        <w:rPr>
          <w:rFonts w:ascii="Times" w:eastAsia="Times" w:hAnsi="Times" w:cs="Times"/>
          <w:color w:val="000000"/>
        </w:rPr>
        <w:fldChar w:fldCharType="end"/>
      </w:r>
      <w:r>
        <w:rPr>
          <w:rFonts w:ascii="Times" w:eastAsia="Times" w:hAnsi="Times" w:cs="Times"/>
          <w:vertAlign w:val="superscript"/>
        </w:rPr>
        <w:t xml:space="preserve"> </w:t>
      </w:r>
      <w:r>
        <w:rPr>
          <w:rFonts w:ascii="Times" w:eastAsia="Times" w:hAnsi="Times" w:cs="Times"/>
          <w:color w:val="000000"/>
        </w:rPr>
        <w:t xml:space="preserve">Social isolation resulting from COVID-19 lockdowns may </w:t>
      </w:r>
      <w:r w:rsidR="00FC4E54">
        <w:rPr>
          <w:rFonts w:ascii="Times" w:eastAsia="Times" w:hAnsi="Times" w:cs="Times"/>
          <w:color w:val="000000"/>
        </w:rPr>
        <w:t>exacerbate</w:t>
      </w:r>
      <w:r>
        <w:rPr>
          <w:rFonts w:ascii="Times" w:eastAsia="Times" w:hAnsi="Times" w:cs="Times"/>
          <w:color w:val="000000"/>
        </w:rPr>
        <w:t xml:space="preserve"> depression</w:t>
      </w:r>
      <w:r w:rsidR="00FC4E54">
        <w:rPr>
          <w:rFonts w:ascii="Times" w:eastAsia="Times" w:hAnsi="Times" w:cs="Times"/>
          <w:color w:val="000000"/>
        </w:rPr>
        <w:t xml:space="preserve"> and</w:t>
      </w:r>
      <w:r>
        <w:rPr>
          <w:rFonts w:ascii="Times" w:eastAsia="Times" w:hAnsi="Times" w:cs="Times"/>
          <w:color w:val="000000"/>
        </w:rPr>
        <w:t xml:space="preserve"> loneliness among individuals with ADRD, increasing their risk of hospitalization and mortality.</w:t>
      </w:r>
      <w:r>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{"citationID":"ZH4M6Nsj","properties":{"formattedCitation":"\\super 4,5\\nosupersub{}","plainCitation":"4,5","noteIndex":0},"citationItems":[{"id":591,"uris":["http://zotero.org/users/8233444/items/Z7TMCUSX"],"itemData":{"id":591,"type":"article-journal","container-title":"Journal of the American Geriatrics Society","note":"publisher: Wiley-Blackwell","title":"Facing dementia during the COVID‐19 outbreak","author":[{"family":"Canevelli","given":"Marco"},{"family":"Valletta","given":"Martina"},{"family":"Blasi","given":"Marco Toccaceli"},{"family":"Remoli","given":"Giulia"},{"family":"Sarti","given":"Giulia"},{"family":"Nuti","given":"Filippo"},{"family":"Sciancalepore","given":"Francesco"},{"family":"Ruberti","given":"Enzo"},{"family":"Cesari","given":"Matteo"},{"family":"Bruno","given":"Giuseppe"}],"issued":{"date-parts":[["2020"]]}}},{"id":1602,"uris":["http://zotero.org/users/8233444/items/5KV8SH3J"],"itemData":{"id":1602,"type":"article-journal","container-title":"American journal of preventive medicine","issue":"5","note":"ISBN: 0749-3797\npublisher: Elsevier","page":"700-707","title":"Social engagement and all-cause mortality: a focus on participants of the minority aging research study","volume":"63","author":[{"family":"Lamar","given":"Melissa"},{"family":"James","given":"Bryan D."},{"family":"Glover","given":"Crystal M."},{"family":"Capuano","given":"Ana W."},{"family":"McSorley","given":"V. Eloesa"},{"family":"Wilson","given":"Robert S."},{"family":"Barnes","given":"Lisa L."}],"issued":{"date-parts":[["2022"]]}}}],"schema":"https://github.com/citation-style-language/schema/raw/master/csl-citation.json"} </w:instrText>
      </w:r>
      <w:r>
        <w:rPr>
          <w:rFonts w:ascii="Times" w:eastAsia="Times" w:hAnsi="Times" w:cs="Times"/>
          <w:color w:val="000000"/>
        </w:rPr>
        <w:fldChar w:fldCharType="separate"/>
      </w:r>
      <w:r w:rsidR="00EF37D2" w:rsidRPr="00EF37D2">
        <w:rPr>
          <w:rFonts w:ascii="Times" w:hAnsi="Times" w:cs="Times"/>
          <w:vertAlign w:val="superscript"/>
        </w:rPr>
        <w:t>4,5</w:t>
      </w:r>
      <w:r>
        <w:rPr>
          <w:rFonts w:ascii="Times" w:eastAsia="Times" w:hAnsi="Times" w:cs="Times"/>
          <w:color w:val="000000"/>
        </w:rPr>
        <w:fldChar w:fldCharType="end"/>
      </w:r>
      <w:r>
        <w:rPr>
          <w:rFonts w:ascii="Times" w:eastAsia="Times" w:hAnsi="Times" w:cs="Times"/>
          <w:color w:val="000000"/>
        </w:rPr>
        <w:t xml:space="preserve"> Disruptions in </w:t>
      </w:r>
      <w:r w:rsidRPr="00A148E7">
        <w:rPr>
          <w:rFonts w:ascii="Times" w:eastAsia="Times" w:hAnsi="Times" w:cs="Times"/>
          <w:color w:val="000000"/>
        </w:rPr>
        <w:t>care and services may have disproportionately affected individuals with ADRD.</w:t>
      </w:r>
      <w:r w:rsidRPr="00A148E7">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{"citationID":"pDBsBvwn","properties":{"formattedCitation":"\\super 6\\nosupersub{}","plainCitation":"6","noteIndex":0},"citationItems":[{"id":560,"uris":["http://zotero.org/users/8233444/items/4EBF9K6T"],"itemData":{"id":560,"type":"article-journal","container-title":"The American Journal of Geriatric Psychiatry","issue":"7","note":"ISBN: 1064-7481\npublisher: Elsevier","page":"712-721","title":"Anticipating and mitigating the impact of the COVID-19 pandemic on Alzheimer's disease and related dementias","volume":"28","author":[{"family":"Brown","given":"Eric E."},{"family":"Kumar","given":"Sanjeev"},{"family":"Rajji","given":"Tarek K."},{"family":"Pollock","given":"Bruce G."},{"family":"Mulsant","given":"Benoit H."}],"issued":{"date-parts":[["2020"]]}}}],"schema":"https://github.com/citation-style-language/schema/raw/master/csl-citation.json"} </w:instrText>
      </w:r>
      <w:r w:rsidRPr="00A148E7">
        <w:rPr>
          <w:rFonts w:ascii="Times" w:eastAsia="Times" w:hAnsi="Times" w:cs="Times"/>
          <w:color w:val="000000"/>
        </w:rPr>
        <w:fldChar w:fldCharType="separate"/>
      </w:r>
      <w:r w:rsidR="00EF37D2" w:rsidRPr="00EF37D2">
        <w:rPr>
          <w:rFonts w:ascii="Times" w:hAnsi="Times" w:cs="Times"/>
          <w:vertAlign w:val="superscript"/>
        </w:rPr>
        <w:t>6</w:t>
      </w:r>
      <w:r w:rsidRPr="00A148E7">
        <w:rPr>
          <w:rFonts w:ascii="Times" w:eastAsia="Times" w:hAnsi="Times" w:cs="Times"/>
          <w:color w:val="000000"/>
        </w:rPr>
        <w:fldChar w:fldCharType="end"/>
      </w:r>
      <w:r w:rsidRPr="00A148E7">
        <w:rPr>
          <w:rFonts w:ascii="Times" w:eastAsia="Times" w:hAnsi="Times" w:cs="Times"/>
          <w:color w:val="000000"/>
        </w:rPr>
        <w:t xml:space="preserve"> In the early pandemic period, excess mortality disproportionately affected older adults with ADRD in long-term care facilities</w:t>
      </w:r>
      <w:ins w:id="19" w:author="Author">
        <w:r w:rsidR="00BB641B">
          <w:rPr>
            <w:rFonts w:ascii="Times" w:eastAsia="Times" w:hAnsi="Times" w:cs="Times"/>
            <w:color w:val="000000"/>
          </w:rPr>
          <w:t xml:space="preserve">, likely </w:t>
        </w:r>
        <w:r w:rsidR="007623F0">
          <w:rPr>
            <w:rFonts w:ascii="Times" w:eastAsia="Times" w:hAnsi="Times" w:cs="Times"/>
            <w:color w:val="000000"/>
          </w:rPr>
          <w:t xml:space="preserve"> due to </w:t>
        </w:r>
        <w:del w:id="20" w:author="Author">
          <w:r w:rsidR="004410D8" w:rsidDel="004559F0">
            <w:rPr>
              <w:rFonts w:ascii="Times" w:eastAsia="Times" w:hAnsi="Times" w:cs="Times"/>
              <w:color w:val="000000"/>
            </w:rPr>
            <w:delText>reasons</w:delText>
          </w:r>
        </w:del>
        <w:r w:rsidR="004559F0">
          <w:rPr>
            <w:rFonts w:ascii="Times" w:eastAsia="Times" w:hAnsi="Times" w:cs="Times"/>
            <w:color w:val="000000"/>
          </w:rPr>
          <w:t>factors</w:t>
        </w:r>
        <w:r w:rsidR="004410D8">
          <w:rPr>
            <w:rFonts w:ascii="Times" w:eastAsia="Times" w:hAnsi="Times" w:cs="Times"/>
            <w:color w:val="000000"/>
          </w:rPr>
          <w:t xml:space="preserve"> such as </w:t>
        </w:r>
        <w:r w:rsidR="007623F0">
          <w:rPr>
            <w:rFonts w:ascii="Times" w:eastAsia="Times" w:hAnsi="Times" w:cs="Times"/>
            <w:color w:val="000000"/>
          </w:rPr>
          <w:t>high prevalence of comorbid</w:t>
        </w:r>
        <w:r w:rsidR="00824363">
          <w:rPr>
            <w:rFonts w:ascii="Times" w:eastAsia="Times" w:hAnsi="Times" w:cs="Times"/>
            <w:color w:val="000000"/>
          </w:rPr>
          <w:t>ities</w:t>
        </w:r>
        <w:del w:id="21" w:author="Author">
          <w:r w:rsidR="007623F0" w:rsidDel="00824363">
            <w:rPr>
              <w:rFonts w:ascii="Times" w:eastAsia="Times" w:hAnsi="Times" w:cs="Times"/>
              <w:color w:val="000000"/>
            </w:rPr>
            <w:delText>ity</w:delText>
          </w:r>
        </w:del>
        <w:r w:rsidR="007623F0">
          <w:rPr>
            <w:rFonts w:ascii="Times" w:eastAsia="Times" w:hAnsi="Times" w:cs="Times"/>
            <w:color w:val="000000"/>
          </w:rPr>
          <w:t xml:space="preserve"> among nursing home residents, staff shortages, isolation from </w:t>
        </w:r>
        <w:del w:id="22" w:author="Author">
          <w:r w:rsidR="007623F0" w:rsidDel="00824363">
            <w:rPr>
              <w:rFonts w:ascii="Times" w:eastAsia="Times" w:hAnsi="Times" w:cs="Times"/>
              <w:color w:val="000000"/>
            </w:rPr>
            <w:delText>families</w:delText>
          </w:r>
        </w:del>
        <w:r w:rsidR="00824363">
          <w:rPr>
            <w:rFonts w:ascii="Times" w:eastAsia="Times" w:hAnsi="Times" w:cs="Times"/>
            <w:color w:val="000000"/>
          </w:rPr>
          <w:t>family</w:t>
        </w:r>
        <w:r w:rsidR="007623F0">
          <w:rPr>
            <w:rFonts w:ascii="Times" w:eastAsia="Times" w:hAnsi="Times" w:cs="Times"/>
            <w:color w:val="000000"/>
          </w:rPr>
          <w:t xml:space="preserve"> and friends, and </w:t>
        </w:r>
        <w:r w:rsidR="007623F0" w:rsidRPr="004410D8">
          <w:rPr>
            <w:rFonts w:ascii="Times" w:eastAsia="Times" w:hAnsi="Times" w:cs="Times"/>
            <w:color w:val="000000"/>
          </w:rPr>
          <w:t>challenges in implementing and enforcing infection prevention and control measures</w:t>
        </w:r>
        <w:r w:rsidR="007623F0">
          <w:rPr>
            <w:rFonts w:ascii="Times" w:eastAsia="Times" w:hAnsi="Times" w:cs="Times"/>
            <w:color w:val="000000"/>
          </w:rPr>
          <w:t xml:space="preserve"> </w:t>
        </w:r>
      </w:ins>
      <w:r w:rsidRPr="00A148E7">
        <w:rPr>
          <w:rFonts w:ascii="Times" w:eastAsia="Times" w:hAnsi="Times" w:cs="Times"/>
          <w:color w:val="000000"/>
        </w:rPr>
        <w:t>.</w:t>
      </w:r>
      <w:r w:rsidRPr="00A148E7">
        <w:rPr>
          <w:rFonts w:ascii="Times" w:eastAsia="Times" w:hAnsi="Times" w:cs="Times"/>
          <w:vertAlign w:val="superscript"/>
        </w:rPr>
        <w:t>1</w:t>
      </w:r>
      <w:r w:rsidRPr="00A148E7">
        <w:rPr>
          <w:rFonts w:ascii="Times" w:eastAsia="Times" w:hAnsi="Times" w:cs="Times"/>
          <w:color w:val="000000"/>
        </w:rPr>
        <w:t xml:space="preserve"> Sex and racial</w:t>
      </w:r>
      <w:r w:rsidR="006068DF">
        <w:rPr>
          <w:rFonts w:ascii="Times" w:eastAsia="Times" w:hAnsi="Times" w:cs="Times"/>
          <w:color w:val="000000"/>
        </w:rPr>
        <w:t>/ethnic</w:t>
      </w:r>
      <w:r w:rsidRPr="00A148E7">
        <w:rPr>
          <w:rFonts w:ascii="Times" w:eastAsia="Times" w:hAnsi="Times" w:cs="Times"/>
          <w:color w:val="000000"/>
        </w:rPr>
        <w:t xml:space="preserve"> disparities in excess mortality from ADRD were also noted, with more excess deaths in women (vs. men)</w:t>
      </w:r>
      <w:r>
        <w:rPr>
          <w:rFonts w:ascii="Times" w:eastAsia="Times" w:hAnsi="Times" w:cs="Times"/>
          <w:color w:val="000000"/>
        </w:rPr>
        <w:t xml:space="preserve"> and non-Hispanic Black and Hispanic (vs. non-Hispanic White) older adults in the early pandemic.</w:t>
      </w:r>
      <w:r>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{"citationID":"zJ1j2DKT","properties":{"formattedCitation":"\\super 1,7\\nosupersub{}","plainCitation":"1,7","noteIndex":0},"citationItems":[{"id":563,"uris":["http://zotero.org/users/8233444/items/SX4TVXAY"],"itemData":{"id":563,"type":"article-journal","container-title":"JAMA neurology","title":"Trends in Mortality Rates Among Medicare Enrollees With Alzheimer Disease and Related Dementias Before and During the Early Phase of the COVID-19 Pandemic","author":[{"family":"Gilstrap","given":"Lauren"},{"family":"Zhou","given":"Weiping"},{"family":"Alsan","given":"Marcella"},{"family":"Nanda","given":"Anoop"},{"family":"Skinner","given":"Jonathan S."}],"issued":{"date-parts":[["2022"]]}}},{"id":557,"uris":["http://zotero.org/users/8233444/items/SMSF3KZP"],"itemData":{"id":557,"type":"article-journal","container-title":"Annals of internal medicine","issue":"12","note":"ISBN: 0003-4819\npublisher: American College of Physicians","page":"1693-1699","title":"Racial and ethnic disparities in excess deaths during the COVID-19 pandemic, March to December 2020","volume":"174","author":[{"family":"Shiels","given":"Meredith S."},{"family":"Haque","given":"Anika T."},{"family":"Haozous","given":"Emily A."},{"family":"Albert","given":"Paul S."},{"family":"Almeida","given":"Jonas S."},{"family":"García-Closas","given":"Montserrat"},{"family":"Nápoles","given":"Anna M."},{"family":"Pérez-Stable","given":"Eliseo J."},{"family":"Freedman","given":"Neal D."},{"family":"Berrington de González","given":"Amy"}],"issued":{"date-parts":[["2021"]]}}}],"schema":"https://github.com/citation-style-language/schema/raw/master/csl-citation.json"} </w:instrText>
      </w:r>
      <w:r>
        <w:rPr>
          <w:rFonts w:ascii="Times" w:eastAsia="Times" w:hAnsi="Times" w:cs="Times"/>
          <w:color w:val="000000"/>
        </w:rPr>
        <w:fldChar w:fldCharType="separate"/>
      </w:r>
      <w:r w:rsidR="00EF37D2" w:rsidRPr="00EF37D2">
        <w:rPr>
          <w:rFonts w:ascii="Times" w:hAnsi="Times" w:cs="Times"/>
          <w:vertAlign w:val="superscript"/>
        </w:rPr>
        <w:t>1,7</w:t>
      </w:r>
      <w:r>
        <w:rPr>
          <w:rFonts w:ascii="Times" w:eastAsia="Times" w:hAnsi="Times" w:cs="Times"/>
          <w:color w:val="000000"/>
        </w:rPr>
        <w:fldChar w:fldCharType="end"/>
      </w:r>
    </w:p>
    <w:p w14:paraId="00000091" w14:textId="724CBDCA" w:rsidR="00BF0860" w:rsidRDefault="00182CFF" w:rsidP="00BF0860">
      <w:pPr>
        <w:spacing w:line="480" w:lineRule="auto"/>
        <w:contextualSpacing/>
        <w:rPr>
          <w:rFonts w:ascii="Times" w:eastAsia="Times" w:hAnsi="Times" w:cs="Times"/>
        </w:rPr>
      </w:pPr>
      <w:r>
        <w:rPr>
          <w:rFonts w:ascii="Times" w:eastAsia="Times" w:hAnsi="Times" w:cs="Times"/>
          <w:color w:val="000000"/>
        </w:rPr>
        <w:t xml:space="preserve">        </w:t>
      </w:r>
      <w:r w:rsidR="00BF0860">
        <w:rPr>
          <w:rFonts w:ascii="Times" w:eastAsia="Times" w:hAnsi="Times" w:cs="Times"/>
          <w:color w:val="000000"/>
        </w:rPr>
        <w:t xml:space="preserve">While research </w:t>
      </w:r>
      <w:r w:rsidR="008D5D5F">
        <w:rPr>
          <w:rFonts w:ascii="Times" w:eastAsia="Times" w:hAnsi="Times" w:cs="Times"/>
          <w:color w:val="000000"/>
        </w:rPr>
        <w:t xml:space="preserve">has </w:t>
      </w:r>
      <w:r w:rsidR="00BF0860">
        <w:rPr>
          <w:rFonts w:ascii="Times" w:eastAsia="Times" w:hAnsi="Times" w:cs="Times"/>
          <w:color w:val="000000"/>
        </w:rPr>
        <w:t xml:space="preserve">documented substantial excess </w:t>
      </w:r>
      <w:r w:rsidR="002A2C0C">
        <w:rPr>
          <w:rFonts w:ascii="Times" w:eastAsia="Times" w:hAnsi="Times" w:cs="Times"/>
          <w:color w:val="000000"/>
        </w:rPr>
        <w:t xml:space="preserve">mortality </w:t>
      </w:r>
      <w:r w:rsidR="00BF0860">
        <w:rPr>
          <w:rFonts w:ascii="Times" w:eastAsia="Times" w:hAnsi="Times" w:cs="Times"/>
          <w:color w:val="000000"/>
        </w:rPr>
        <w:t xml:space="preserve">among individuals with ADRD in the early pandemic, it is unclear how </w:t>
      </w:r>
      <w:r w:rsidR="00E10110">
        <w:rPr>
          <w:rFonts w:ascii="Times" w:eastAsia="Times" w:hAnsi="Times" w:cs="Times"/>
          <w:color w:val="000000"/>
        </w:rPr>
        <w:t>its magnitude</w:t>
      </w:r>
      <w:r w:rsidR="00BF0860">
        <w:rPr>
          <w:rFonts w:ascii="Times" w:eastAsia="Times" w:hAnsi="Times" w:cs="Times"/>
          <w:color w:val="000000"/>
        </w:rPr>
        <w:t xml:space="preserve"> changed as the pandemic evolved.</w:t>
      </w:r>
      <w:r w:rsidR="00CA2DCE">
        <w:rPr>
          <w:rFonts w:ascii="Times" w:eastAsia="Times" w:hAnsi="Times" w:cs="Times"/>
          <w:color w:val="000000"/>
        </w:rPr>
        <w:fldChar w:fldCharType="begin"/>
      </w:r>
      <w:r w:rsidR="00CA2DCE">
        <w:rPr>
          <w:rFonts w:ascii="Times" w:eastAsia="Times" w:hAnsi="Times" w:cs="Times"/>
          <w:color w:val="000000"/>
        </w:rPr>
        <w:instrText xml:space="preserve"> ADDIN ZOTERO_ITEM CSL_CITATION {"citationID":"i4uN6icD","properties":{"formattedCitation":"\\super 1\\nosupersub{}","plainCitation":"1","noteIndex":0},"citationItems":[{"id":563,"uris":["http://zotero.org/users/8233444/items/SX4TVXAY"],"itemData":{"id":563,"type":"article-journal","container-title":"JAMA neurology","title":"Trends in Mortality Rates Among Medicare Enrollees With Alzheimer Disease and Related Dementias Before and During the Early Phase of the COVID-19 Pandemic","author":[{"family":"Gilstrap","given":"Lauren"},{"family":"Zhou","given":"Weiping"},{"family":"Alsan","given":"Marcella"},{"family":"Nanda","given":"Anoop"},{"family":"Skinner","given":"Jonathan S."}],"issued":{"date-parts":[["2022"]]}}}],"schema":"https://github.com/citation-style-language/schema/raw/master/csl-citation.json"} </w:instrText>
      </w:r>
      <w:r w:rsidR="00CA2DCE">
        <w:rPr>
          <w:rFonts w:ascii="Times" w:eastAsia="Times" w:hAnsi="Times" w:cs="Times"/>
          <w:color w:val="000000"/>
        </w:rPr>
        <w:fldChar w:fldCharType="separate"/>
      </w:r>
      <w:r w:rsidR="00CA2DCE" w:rsidRPr="00CA2DCE">
        <w:rPr>
          <w:rFonts w:ascii="Times" w:hAnsi="Times" w:cs="Times New Roman"/>
          <w:vertAlign w:val="superscript"/>
        </w:rPr>
        <w:t>1</w:t>
      </w:r>
      <w:r w:rsidR="00CA2DCE">
        <w:rPr>
          <w:rFonts w:ascii="Times" w:eastAsia="Times" w:hAnsi="Times" w:cs="Times"/>
          <w:color w:val="000000"/>
        </w:rPr>
        <w:fldChar w:fldCharType="end"/>
      </w:r>
      <w:r w:rsidR="00BF0860">
        <w:rPr>
          <w:rFonts w:ascii="Times" w:eastAsia="Times" w:hAnsi="Times" w:cs="Times"/>
          <w:color w:val="000000"/>
        </w:rPr>
        <w:t xml:space="preserve"> Pharmaceutical and non-pharmaceutical preventive measures became widely available in the second year of the pandemic, but vaccine distribution and uptake of other measures</w:t>
      </w:r>
      <w:r w:rsidR="00FC4E54">
        <w:rPr>
          <w:rFonts w:ascii="Times" w:eastAsia="Times" w:hAnsi="Times" w:cs="Times"/>
          <w:color w:val="000000"/>
        </w:rPr>
        <w:t xml:space="preserve"> were inconsistent</w:t>
      </w:r>
      <w:r w:rsidR="00BF0860">
        <w:rPr>
          <w:rFonts w:ascii="Times" w:eastAsia="Times" w:hAnsi="Times" w:cs="Times"/>
          <w:color w:val="000000"/>
        </w:rPr>
        <w:t>.</w:t>
      </w:r>
      <w:r w:rsidR="00BF0860">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{"citationID":"48MJnHVL","properties":{"formattedCitation":"\\super 8,9\\nosupersub{}","plainCitation":"8,9","noteIndex":0},"citationItems":[{"id":654,"uris":["http://zotero.org/users/8233444/items/3KSRULF5"],"itemData":{"id":654,"type":"article-journal","container-title":"Morbidity and Mortality Weekly Report","issue":"20","note":"publisher: Centers for Disease Control and Prevention","page":"759","title":"Disparities in COVID-19 vaccination coverage between urban and rural counties—United States, December 14, 2020–April 10, 2021","volume":"70","author":[{"family":"Murthy","given":"Bhavini Patel"},{"family":"Sterrett","given":"Natalie"},{"family":"Weller","given":"Daniel"},{"family":"Zell","given":"Elizabeth"},{"family":"Reynolds","given":"Laura"},{"family":"Toblin","given":"Robin L."},{"family":"Murthy","given":"Neil"},{"family":"Kriss","given":"Jennifer"},{"family":"Rose","given":"Charles"},{"family":"Cadwell","given":"Betsy"}],"issued":{"date-parts":[["2021"]]}}},{"id":655,"uris":["http://zotero.org/users/8233444/items/YBCFR4VY"],"itemData":{"id":655,"type":"article-journal","container-title":"Morbidity and Mortality Weekly Report","issue":"25","note":"publisher: Centers for Disease Control and Prevention","page":"922","title":"COVID-19 vaccination coverage among adults—United States, December 14, 2020–May 22, 2021","volume":"70","author":[{"family":"Diesel","given":"Jill"},{"family":"Sterrett","given":"Natalie"},{"family":"Dasgupta","given":"Sharoda"},{"family":"Kriss","given":"Jennifer L."},{"family":"Barry","given":"Vaughn"},{"family":"Esschert","given":"Kayla Vanden"},{"family":"Whiteman","given":"Ari"},{"family":"Cadwell","given":"Betsy L."},{"family":"Weller","given":"Daniel"},{"family":"Qualters","given":"Judith R."}],"issued":{"date-parts":[["2021"]]}}}],"schema":"https://github.com/citation-style-language/schema/raw/master/csl-citation.json"} </w:instrText>
      </w:r>
      <w:r w:rsidR="00BF0860">
        <w:rPr>
          <w:rFonts w:ascii="Times" w:eastAsia="Times" w:hAnsi="Times" w:cs="Times"/>
          <w:color w:val="000000"/>
        </w:rPr>
        <w:fldChar w:fldCharType="separate"/>
      </w:r>
      <w:r w:rsidR="00EF37D2" w:rsidRPr="00EF37D2">
        <w:rPr>
          <w:rFonts w:ascii="Times" w:hAnsi="Times" w:cs="Times"/>
          <w:vertAlign w:val="superscript"/>
        </w:rPr>
        <w:t>8,9</w:t>
      </w:r>
      <w:r w:rsidR="00BF0860">
        <w:rPr>
          <w:rFonts w:ascii="Times" w:eastAsia="Times" w:hAnsi="Times" w:cs="Times"/>
          <w:color w:val="000000"/>
        </w:rPr>
        <w:fldChar w:fldCharType="end"/>
      </w:r>
      <w:r w:rsidR="00BF0860">
        <w:rPr>
          <w:rFonts w:ascii="Times" w:eastAsia="Times" w:hAnsi="Times" w:cs="Times"/>
          <w:color w:val="000000"/>
        </w:rPr>
        <w:t xml:space="preserve"> Tracking excess mortality associated with ADRD over the pandemic is critical to inform policy and research priorities, as changes in mortality provide insights into whether current preventive measures are effective </w:t>
      </w:r>
      <w:r w:rsidR="006068DF">
        <w:rPr>
          <w:rFonts w:ascii="Times" w:eastAsia="Times" w:hAnsi="Times" w:cs="Times"/>
          <w:color w:val="000000"/>
        </w:rPr>
        <w:t>at</w:t>
      </w:r>
      <w:r w:rsidR="00BF0860">
        <w:rPr>
          <w:rFonts w:ascii="Times" w:eastAsia="Times" w:hAnsi="Times" w:cs="Times"/>
          <w:color w:val="000000"/>
        </w:rPr>
        <w:t xml:space="preserve"> protect</w:t>
      </w:r>
      <w:r w:rsidR="006068DF">
        <w:rPr>
          <w:rFonts w:ascii="Times" w:eastAsia="Times" w:hAnsi="Times" w:cs="Times"/>
          <w:color w:val="000000"/>
        </w:rPr>
        <w:t>ing</w:t>
      </w:r>
      <w:r w:rsidR="00BF0860">
        <w:rPr>
          <w:rFonts w:ascii="Times" w:eastAsia="Times" w:hAnsi="Times" w:cs="Times"/>
          <w:color w:val="000000"/>
        </w:rPr>
        <w:t xml:space="preserve"> older adults with ADRD. In this study, we </w:t>
      </w:r>
      <w:r w:rsidR="00BF0860">
        <w:rPr>
          <w:rFonts w:ascii="Times" w:eastAsia="Times" w:hAnsi="Times" w:cs="Times"/>
          <w:color w:val="000000"/>
        </w:rPr>
        <w:lastRenderedPageBreak/>
        <w:t>assess</w:t>
      </w:r>
      <w:r w:rsidR="00226F03">
        <w:rPr>
          <w:rFonts w:ascii="Times" w:eastAsia="Times" w:hAnsi="Times" w:cs="Times"/>
          <w:color w:val="000000"/>
        </w:rPr>
        <w:t>ed</w:t>
      </w:r>
      <w:r w:rsidR="00BF0860">
        <w:rPr>
          <w:rFonts w:ascii="Times" w:eastAsia="Times" w:hAnsi="Times" w:cs="Times"/>
          <w:color w:val="000000"/>
        </w:rPr>
        <w:t xml:space="preserve"> </w:t>
      </w:r>
      <w:r w:rsidR="00835097">
        <w:rPr>
          <w:rFonts w:ascii="Times" w:eastAsia="Times" w:hAnsi="Times" w:cs="Times"/>
          <w:color w:val="000000"/>
        </w:rPr>
        <w:t xml:space="preserve">pandemic-era </w:t>
      </w:r>
      <w:r w:rsidR="00BF0860">
        <w:rPr>
          <w:rFonts w:ascii="Times" w:eastAsia="Times" w:hAnsi="Times" w:cs="Times"/>
          <w:color w:val="000000"/>
        </w:rPr>
        <w:t xml:space="preserve">changes in </w:t>
      </w:r>
      <w:r w:rsidR="008D5D5F">
        <w:rPr>
          <w:rFonts w:ascii="Times" w:eastAsia="Times" w:hAnsi="Times" w:cs="Times"/>
          <w:color w:val="000000"/>
        </w:rPr>
        <w:t xml:space="preserve">mortality </w:t>
      </w:r>
      <w:r w:rsidR="00835097">
        <w:rPr>
          <w:rFonts w:ascii="Times" w:eastAsia="Times" w:hAnsi="Times" w:cs="Times"/>
          <w:color w:val="000000"/>
        </w:rPr>
        <w:t>with</w:t>
      </w:r>
      <w:r w:rsidR="008D5D5F">
        <w:rPr>
          <w:rFonts w:ascii="Times" w:eastAsia="Times" w:hAnsi="Times" w:cs="Times"/>
          <w:color w:val="000000"/>
        </w:rPr>
        <w:t xml:space="preserve"> </w:t>
      </w:r>
      <w:r w:rsidR="00BF0860">
        <w:rPr>
          <w:rFonts w:ascii="Times" w:eastAsia="Times" w:hAnsi="Times" w:cs="Times"/>
          <w:color w:val="000000"/>
        </w:rPr>
        <w:t>ADRD</w:t>
      </w:r>
      <w:r w:rsidR="00206F93">
        <w:rPr>
          <w:rFonts w:ascii="Times" w:eastAsia="Times" w:hAnsi="Times" w:cs="Times"/>
          <w:color w:val="000000"/>
        </w:rPr>
        <w:t xml:space="preserve"> as an underlying or contributing cause</w:t>
      </w:r>
      <w:r w:rsidR="00BF0860">
        <w:rPr>
          <w:rFonts w:ascii="Times" w:eastAsia="Times" w:hAnsi="Times" w:cs="Times"/>
          <w:color w:val="000000"/>
        </w:rPr>
        <w:t xml:space="preserve"> </w:t>
      </w:r>
      <w:sdt>
        <w:sdtPr>
          <w:tag w:val="goog_rdk_21"/>
          <w:id w:val="568860776"/>
        </w:sdtPr>
        <w:sdtContent>
          <w:r w:rsidR="00835097">
            <w:rPr>
              <w:rFonts w:ascii="Times" w:eastAsia="Times" w:hAnsi="Times" w:cs="Times"/>
              <w:color w:val="000000"/>
            </w:rPr>
            <w:t xml:space="preserve">comparing pandemic </w:t>
          </w:r>
        </w:sdtContent>
      </w:sdt>
      <w:r w:rsidR="00BF0860">
        <w:rPr>
          <w:rFonts w:ascii="Times" w:eastAsia="Times" w:hAnsi="Times" w:cs="Times"/>
          <w:color w:val="0E101A"/>
        </w:rPr>
        <w:t>year 1 (</w:t>
      </w:r>
      <w:r w:rsidR="00BF0860">
        <w:rPr>
          <w:rFonts w:ascii="Times New Roman" w:eastAsia="Times New Roman" w:hAnsi="Times New Roman" w:cs="Times New Roman"/>
          <w:color w:val="0E101A"/>
        </w:rPr>
        <w:t>March 2020 to February 2021</w:t>
      </w:r>
      <w:r w:rsidR="00BF0860">
        <w:rPr>
          <w:rFonts w:ascii="Times" w:eastAsia="Times" w:hAnsi="Times" w:cs="Times"/>
          <w:color w:val="0E101A"/>
        </w:rPr>
        <w:t xml:space="preserve">) </w:t>
      </w:r>
      <w:sdt>
        <w:sdtPr>
          <w:tag w:val="goog_rdk_22"/>
          <w:id w:val="-1929958335"/>
        </w:sdtPr>
        <w:sdtContent>
          <w:r w:rsidR="00BF0860">
            <w:rPr>
              <w:rFonts w:ascii="Times" w:eastAsia="Times" w:hAnsi="Times" w:cs="Times"/>
              <w:color w:val="0E101A"/>
            </w:rPr>
            <w:t>to</w:t>
          </w:r>
        </w:sdtContent>
      </w:sdt>
      <w:r w:rsidR="00BF0860">
        <w:rPr>
          <w:rFonts w:ascii="Times" w:eastAsia="Times" w:hAnsi="Times" w:cs="Times"/>
          <w:color w:val="0E101A"/>
        </w:rPr>
        <w:t xml:space="preserve"> </w:t>
      </w:r>
      <w:r w:rsidR="00835097">
        <w:rPr>
          <w:rFonts w:ascii="Times" w:eastAsia="Times" w:hAnsi="Times" w:cs="Times"/>
          <w:color w:val="0E101A"/>
        </w:rPr>
        <w:t xml:space="preserve">pandemic </w:t>
      </w:r>
      <w:r w:rsidR="00BF0860">
        <w:rPr>
          <w:rFonts w:ascii="Times" w:eastAsia="Times" w:hAnsi="Times" w:cs="Times"/>
          <w:color w:val="0E101A"/>
        </w:rPr>
        <w:t>year 2 (</w:t>
      </w:r>
      <w:r w:rsidR="00BF0860">
        <w:rPr>
          <w:rFonts w:ascii="Times New Roman" w:eastAsia="Times New Roman" w:hAnsi="Times New Roman" w:cs="Times New Roman"/>
          <w:color w:val="0E101A"/>
        </w:rPr>
        <w:t>March 2021 to February 2022</w:t>
      </w:r>
      <w:r w:rsidR="00BF0860">
        <w:rPr>
          <w:rFonts w:ascii="Times" w:eastAsia="Times" w:hAnsi="Times" w:cs="Times"/>
          <w:color w:val="0E101A"/>
        </w:rPr>
        <w:t>)</w:t>
      </w:r>
      <w:r w:rsidR="00BF0860">
        <w:rPr>
          <w:rFonts w:ascii="Times" w:eastAsia="Times" w:hAnsi="Times" w:cs="Times"/>
          <w:color w:val="000000"/>
        </w:rPr>
        <w:t xml:space="preserve">, in the overall population and by age, sex, race and ethnicity, and </w:t>
      </w:r>
      <w:r w:rsidR="00BF0860">
        <w:rPr>
          <w:rFonts w:ascii="Times" w:eastAsia="Times" w:hAnsi="Times" w:cs="Times"/>
          <w:color w:val="0E101A"/>
        </w:rPr>
        <w:t>place of death</w:t>
      </w:r>
      <w:r w:rsidR="00BF0860">
        <w:rPr>
          <w:rFonts w:ascii="Times" w:eastAsia="Times" w:hAnsi="Times" w:cs="Times"/>
          <w:color w:val="000000"/>
        </w:rPr>
        <w:t>. </w:t>
      </w:r>
    </w:p>
    <w:p w14:paraId="00000092" w14:textId="77777777" w:rsidR="00BF0860" w:rsidRDefault="00BF0860" w:rsidP="00BF0860">
      <w:pPr>
        <w:spacing w:line="480" w:lineRule="auto"/>
        <w:contextualSpacing/>
        <w:jc w:val="center"/>
        <w:rPr>
          <w:rFonts w:ascii="Times" w:eastAsia="Times" w:hAnsi="Times" w:cs="Times"/>
        </w:rPr>
      </w:pPr>
      <w:r>
        <w:rPr>
          <w:rFonts w:ascii="Times" w:eastAsia="Times" w:hAnsi="Times" w:cs="Times"/>
          <w:b/>
          <w:color w:val="000000"/>
        </w:rPr>
        <w:t>Methods</w:t>
      </w:r>
    </w:p>
    <w:p w14:paraId="00000094" w14:textId="5DD043AB" w:rsidR="00BF0860" w:rsidRPr="00B637E4" w:rsidRDefault="00BF0860" w:rsidP="00BF0860">
      <w:pPr>
        <w:spacing w:line="480" w:lineRule="auto"/>
        <w:contextualSpacing/>
        <w:rPr>
          <w:rFonts w:ascii="Times" w:eastAsia="Times" w:hAnsi="Times" w:cs="Times"/>
          <w:b/>
          <w:color w:val="000000"/>
        </w:rPr>
      </w:pPr>
      <w:r>
        <w:rPr>
          <w:rFonts w:ascii="Times" w:eastAsia="Times" w:hAnsi="Times" w:cs="Times"/>
          <w:b/>
          <w:color w:val="000000"/>
        </w:rPr>
        <w:t>Data</w:t>
      </w:r>
    </w:p>
    <w:p w14:paraId="00000098" w14:textId="670CA13A" w:rsidR="00BF0860" w:rsidRPr="00B637E4" w:rsidRDefault="00182CFF" w:rsidP="00BF0860">
      <w:pPr>
        <w:spacing w:line="480" w:lineRule="auto"/>
        <w:contextualSpacing/>
        <w:rPr>
          <w:rFonts w:ascii="Times New Roman" w:eastAsia="Times New Roman" w:hAnsi="Times New Roman" w:cs="Times New Roman"/>
          <w:vertAlign w:val="superscript"/>
        </w:rPr>
      </w:pPr>
      <w:r>
        <w:rPr>
          <w:rFonts w:ascii="Times" w:eastAsia="Times" w:hAnsi="Times" w:cs="Times"/>
          <w:color w:val="000000"/>
        </w:rPr>
        <w:t xml:space="preserve">        </w:t>
      </w:r>
      <w:r w:rsidR="00BF0860">
        <w:rPr>
          <w:rFonts w:ascii="Times" w:eastAsia="Times" w:hAnsi="Times" w:cs="Times"/>
          <w:color w:val="000000"/>
        </w:rPr>
        <w:t>Final death certificate data from January 2014 to December 202</w:t>
      </w:r>
      <w:r w:rsidR="006068DF">
        <w:rPr>
          <w:rFonts w:ascii="Times" w:eastAsia="Times" w:hAnsi="Times" w:cs="Times"/>
          <w:color w:val="000000"/>
        </w:rPr>
        <w:t>1</w:t>
      </w:r>
      <w:r w:rsidR="00BF0860">
        <w:rPr>
          <w:rFonts w:ascii="Times" w:eastAsia="Times" w:hAnsi="Times" w:cs="Times"/>
          <w:color w:val="000000"/>
        </w:rPr>
        <w:t xml:space="preserve"> and </w:t>
      </w:r>
      <w:sdt>
        <w:sdtPr>
          <w:tag w:val="goog_rdk_24"/>
          <w:id w:val="1278755308"/>
        </w:sdtPr>
        <w:sdtContent/>
      </w:sdt>
      <w:r w:rsidR="00BF0860">
        <w:rPr>
          <w:rFonts w:ascii="Times" w:eastAsia="Times" w:hAnsi="Times" w:cs="Times"/>
          <w:color w:val="000000"/>
        </w:rPr>
        <w:t>provisional death certificate data from January 202</w:t>
      </w:r>
      <w:r w:rsidR="006068DF">
        <w:rPr>
          <w:rFonts w:ascii="Times" w:eastAsia="Times" w:hAnsi="Times" w:cs="Times"/>
          <w:color w:val="000000"/>
        </w:rPr>
        <w:t>2</w:t>
      </w:r>
      <w:r w:rsidR="00BF0860">
        <w:rPr>
          <w:rFonts w:ascii="Times" w:eastAsia="Times" w:hAnsi="Times" w:cs="Times"/>
          <w:color w:val="000000"/>
        </w:rPr>
        <w:t xml:space="preserve"> to February 2022 </w:t>
      </w:r>
      <w:r w:rsidR="00835097">
        <w:rPr>
          <w:rFonts w:ascii="Times" w:eastAsia="Times" w:hAnsi="Times" w:cs="Times"/>
          <w:color w:val="000000"/>
        </w:rPr>
        <w:t xml:space="preserve">for individuals age 65 years or older </w:t>
      </w:r>
      <w:r w:rsidR="00BF0860">
        <w:rPr>
          <w:rFonts w:ascii="Times" w:eastAsia="Times" w:hAnsi="Times" w:cs="Times"/>
          <w:color w:val="000000"/>
        </w:rPr>
        <w:t>were extracted from the National Center for Health Statistics (NCHS) mortality surveillance system.</w:t>
      </w:r>
      <w:r w:rsidR="000201DE">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{"citationID":"R8PUwzPK","properties":{"formattedCitation":"\\super 10,11\\nosupersub{}","plainCitation":"10,11","noteIndex":0},"citationItems":[{"id":346,"uris":["http://zotero.org/users/8233444/items/HQWWWS9T"],"itemData":{"id":346,"type":"report","title":"Multiple Cause of Death Data, 1999-2020","URL":"https://wonder.cdc.gov/mcd-icd10.html","author":[{"literal":"National Vital Statistics System"}]}},{"id":746,"uris":["http://zotero.org/users/8233444/items/4AINVTIJ"],"itemData":{"id":746,"type":"report","title":"Provisional Mortality Statistics, 2018 through Last Month","URL":"https://wonder.cdc.gov/mcd-icd10-provisional.html","author":[{"literal":"National Vital Statistics System"}]}}],"schema":"https://github.com/citation-style-language/schema/raw/master/csl-citation.json"} </w:instrText>
      </w:r>
      <w:r w:rsidR="000201DE">
        <w:rPr>
          <w:rFonts w:ascii="Times" w:eastAsia="Times" w:hAnsi="Times" w:cs="Times"/>
          <w:color w:val="000000"/>
        </w:rPr>
        <w:fldChar w:fldCharType="separate"/>
      </w:r>
      <w:r w:rsidR="00EF37D2" w:rsidRPr="00EF37D2">
        <w:rPr>
          <w:rFonts w:ascii="Times" w:hAnsi="Times" w:cs="Times"/>
          <w:vertAlign w:val="superscript"/>
        </w:rPr>
        <w:t>10,11</w:t>
      </w:r>
      <w:r w:rsidR="000201DE">
        <w:rPr>
          <w:rFonts w:ascii="Times" w:eastAsia="Times" w:hAnsi="Times" w:cs="Times"/>
          <w:color w:val="000000"/>
        </w:rPr>
        <w:fldChar w:fldCharType="end"/>
      </w:r>
      <w:r w:rsidR="00BF0860">
        <w:rPr>
          <w:rFonts w:ascii="Times" w:eastAsia="Times" w:hAnsi="Times" w:cs="Times"/>
          <w:color w:val="000000"/>
        </w:rPr>
        <w:t xml:space="preserve"> </w:t>
      </w:r>
      <w:r w:rsidR="00BF02DB">
        <w:rPr>
          <w:rFonts w:ascii="Times" w:eastAsia="Times" w:hAnsi="Times" w:cs="Times"/>
          <w:color w:val="000000"/>
        </w:rPr>
        <w:t>W</w:t>
      </w:r>
      <w:r w:rsidR="00BF0860" w:rsidRPr="00087C39">
        <w:rPr>
          <w:rFonts w:ascii="Times" w:eastAsia="Times" w:hAnsi="Times" w:cs="Times"/>
          <w:color w:val="000000"/>
        </w:rPr>
        <w:t xml:space="preserve">e </w:t>
      </w:r>
      <w:r w:rsidR="002A2C0C">
        <w:rPr>
          <w:rFonts w:ascii="Times" w:eastAsia="Times" w:hAnsi="Times" w:cs="Times"/>
          <w:color w:val="000000"/>
        </w:rPr>
        <w:t>considered deaths</w:t>
      </w:r>
      <w:r w:rsidR="00BF0860">
        <w:rPr>
          <w:rFonts w:ascii="Times" w:eastAsia="Times" w:hAnsi="Times" w:cs="Times"/>
          <w:color w:val="000000"/>
        </w:rPr>
        <w:t xml:space="preserve"> with </w:t>
      </w:r>
      <w:r w:rsidR="00BF0860" w:rsidRPr="004A084A">
        <w:rPr>
          <w:rFonts w:ascii="Times" w:eastAsia="Times" w:hAnsi="Times" w:cs="Times"/>
          <w:color w:val="000000"/>
        </w:rPr>
        <w:t>any mention</w:t>
      </w:r>
      <w:r w:rsidR="00BF0860">
        <w:rPr>
          <w:rFonts w:ascii="Times" w:eastAsia="Times" w:hAnsi="Times" w:cs="Times"/>
          <w:color w:val="000000"/>
        </w:rPr>
        <w:t xml:space="preserve"> of ADRD on the death certificate</w:t>
      </w:r>
      <w:sdt>
        <w:sdtPr>
          <w:rPr>
            <w:rFonts w:ascii="Times" w:eastAsia="Times" w:hAnsi="Times" w:cs="Times"/>
            <w:color w:val="000000"/>
          </w:rPr>
          <w:tag w:val="goog_rdk_25"/>
          <w:id w:val="1236825956"/>
        </w:sdtPr>
        <w:sdtEndPr>
          <w:rPr>
            <w:rFonts w:ascii="Calibri" w:eastAsia="SimSun" w:hAnsi="Calibri" w:cs="Calibri"/>
            <w:color w:val="auto"/>
            <w:sz w:val="22"/>
            <w:szCs w:val="22"/>
          </w:rPr>
        </w:sdtEndPr>
        <w:sdtContent>
          <w:r w:rsidR="00BF0860" w:rsidRPr="004A084A">
            <w:rPr>
              <w:rFonts w:ascii="Times" w:eastAsia="Times" w:hAnsi="Times" w:cs="Times"/>
              <w:color w:val="000000"/>
            </w:rPr>
            <w:t>, including</w:t>
          </w:r>
          <w:r w:rsidR="00BF0860">
            <w:rPr>
              <w:rFonts w:ascii="Times" w:eastAsia="Times" w:hAnsi="Times" w:cs="Times"/>
              <w:color w:val="000000"/>
            </w:rPr>
            <w:t xml:space="preserve"> as the underlying cause or any of up to 19 listed contributing conditions</w:t>
          </w:r>
          <w:r w:rsidR="00AD2E02">
            <w:rPr>
              <w:rFonts w:ascii="Times" w:eastAsia="Times" w:hAnsi="Times" w:cs="Times"/>
              <w:color w:val="000000"/>
            </w:rPr>
            <w:t xml:space="preserve"> as deaths with ADRD</w:t>
          </w:r>
        </w:sdtContent>
      </w:sdt>
      <w:r w:rsidR="00BF0860">
        <w:rPr>
          <w:rFonts w:ascii="Times" w:eastAsia="Times" w:hAnsi="Times" w:cs="Times"/>
          <w:color w:val="000000"/>
        </w:rPr>
        <w:t xml:space="preserve">. ADRD was classified by International Classification of Diseases, Tenth Revision codes (ICD-10) and included: unspecified dementia, Alzheimer's disease, vascular dementia, and other degenerative diseases of the nervous system (see </w:t>
      </w:r>
      <w:proofErr w:type="spellStart"/>
      <w:r w:rsidR="009D6D3E" w:rsidRPr="00BF0860">
        <w:rPr>
          <w:rFonts w:ascii="Times" w:eastAsia="Times" w:hAnsi="Times" w:cs="Times"/>
          <w:b/>
          <w:iCs/>
          <w:color w:val="000000"/>
        </w:rPr>
        <w:t>e</w:t>
      </w:r>
      <w:r w:rsidR="00BF0860" w:rsidRPr="00BF0860">
        <w:rPr>
          <w:rFonts w:ascii="Times" w:eastAsia="Times" w:hAnsi="Times" w:cs="Times"/>
          <w:b/>
          <w:iCs/>
          <w:color w:val="000000"/>
        </w:rPr>
        <w:t>Table</w:t>
      </w:r>
      <w:proofErr w:type="spellEnd"/>
      <w:r w:rsidR="00BF0860" w:rsidRPr="00BF0860">
        <w:rPr>
          <w:rFonts w:ascii="Times" w:eastAsia="Times" w:hAnsi="Times" w:cs="Times"/>
          <w:b/>
          <w:iCs/>
          <w:color w:val="000000"/>
        </w:rPr>
        <w:t xml:space="preserve"> 1</w:t>
      </w:r>
      <w:r w:rsidR="00BF0860">
        <w:rPr>
          <w:rFonts w:ascii="Times" w:eastAsia="Times" w:hAnsi="Times" w:cs="Times"/>
          <w:b/>
          <w:i/>
          <w:color w:val="000000"/>
        </w:rPr>
        <w:t xml:space="preserve"> </w:t>
      </w:r>
      <w:r w:rsidR="00BF0860">
        <w:rPr>
          <w:rFonts w:ascii="Times" w:eastAsia="Times" w:hAnsi="Times" w:cs="Times"/>
          <w:color w:val="000000"/>
        </w:rPr>
        <w:t xml:space="preserve">for a listing of ICD-10 codes). Throughout the manuscript, we labeled </w:t>
      </w:r>
      <w:r w:rsidR="00835097">
        <w:rPr>
          <w:rFonts w:ascii="Times" w:eastAsia="Times" w:hAnsi="Times" w:cs="Times"/>
          <w:color w:val="000000"/>
        </w:rPr>
        <w:t xml:space="preserve">these </w:t>
      </w:r>
      <w:r w:rsidR="00BF0860">
        <w:rPr>
          <w:rFonts w:ascii="Times" w:eastAsia="Times" w:hAnsi="Times" w:cs="Times"/>
          <w:color w:val="000000"/>
        </w:rPr>
        <w:t xml:space="preserve">as </w:t>
      </w:r>
      <w:r w:rsidR="00BF0860" w:rsidRPr="00926C06">
        <w:rPr>
          <w:rFonts w:ascii="Times" w:hAnsi="Times"/>
          <w:color w:val="000000"/>
        </w:rPr>
        <w:t>“ADRD-related deaths”</w:t>
      </w:r>
      <w:r w:rsidR="00BF0860" w:rsidRPr="007F1CB8">
        <w:rPr>
          <w:rFonts w:ascii="Times" w:eastAsia="Times" w:hAnsi="Times" w:cs="Times"/>
          <w:i/>
          <w:iCs/>
          <w:color w:val="000000"/>
        </w:rPr>
        <w:t xml:space="preserve"> </w:t>
      </w:r>
      <w:r w:rsidR="00BF0860">
        <w:rPr>
          <w:rFonts w:ascii="Times" w:eastAsia="Times" w:hAnsi="Times" w:cs="Times"/>
          <w:color w:val="000000"/>
        </w:rPr>
        <w:t xml:space="preserve">for parsimony. </w:t>
      </w:r>
      <w:r w:rsidR="00BF02DB">
        <w:rPr>
          <w:rFonts w:ascii="Times" w:eastAsia="Times" w:hAnsi="Times" w:cs="Times"/>
          <w:color w:val="000000"/>
        </w:rPr>
        <w:t xml:space="preserve">We considered deaths among adults </w:t>
      </w:r>
      <w:r w:rsidR="00BF02DB" w:rsidRPr="000E0FC5">
        <w:rPr>
          <w:rFonts w:ascii="Times" w:eastAsia="Times" w:hAnsi="Times" w:cs="Times"/>
          <w:color w:val="000000"/>
        </w:rPr>
        <w:t>aged 65 years and older</w:t>
      </w:r>
      <w:r w:rsidR="00BF02DB">
        <w:rPr>
          <w:rFonts w:ascii="Times" w:eastAsia="Times" w:hAnsi="Times" w:cs="Times"/>
          <w:color w:val="000000"/>
        </w:rPr>
        <w:t xml:space="preserve"> because this population accounts for most ADRD-related mortality.</w:t>
      </w:r>
      <w:r w:rsidR="00BF02DB">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{"citationID":"KdgjL2EA","properties":{"formattedCitation":"\\super 10,12\\nosupersub{}","plainCitation":"10,12","noteIndex":0},"citationItems":[{"id":346,"uris":["http://zotero.org/users/8233444/items/HQWWWS9T"],"itemData":{"id":346,"type":"report","title":"Multiple Cause of Death Data, 1999-2020","URL":"https://wonder.cdc.gov/mcd-icd10.html","author":[{"literal":"National Vital Statistics System"}]}},{"id":615,"uris":["http://zotero.org/users/8233444/items/JFJZTVDG"],"itemData":{"id":615,"type":"article-journal","container-title":"SSM-population health","note":"ISBN: 2352-8273\npublisher: Elsevier","page":"101052","title":"The rising burden of Alzheimer's disease mortality in rural America","volume":"17","author":[{"family":"Ho","given":"Jessica Y."},{"family":"Franco","given":"Yujin"}],"issued":{"date-parts":[["2022"]]}}}],"schema":"https://github.com/citation-style-language/schema/raw/master/csl-citation.json"} </w:instrText>
      </w:r>
      <w:r w:rsidR="00BF02DB">
        <w:rPr>
          <w:rFonts w:ascii="Times" w:eastAsia="Times" w:hAnsi="Times" w:cs="Times"/>
          <w:color w:val="000000"/>
        </w:rPr>
        <w:fldChar w:fldCharType="separate"/>
      </w:r>
      <w:r w:rsidR="00EF37D2" w:rsidRPr="00EF37D2">
        <w:rPr>
          <w:rFonts w:ascii="Times" w:hAnsi="Times" w:cs="Times"/>
          <w:vertAlign w:val="superscript"/>
        </w:rPr>
        <w:t>10,12</w:t>
      </w:r>
      <w:r w:rsidR="00BF02DB">
        <w:rPr>
          <w:rFonts w:ascii="Times" w:eastAsia="Times" w:hAnsi="Times" w:cs="Times"/>
          <w:color w:val="000000"/>
        </w:rPr>
        <w:fldChar w:fldCharType="end"/>
      </w:r>
      <w:r w:rsidR="00BF02DB">
        <w:rPr>
          <w:rFonts w:ascii="Times" w:eastAsia="Times" w:hAnsi="Times" w:cs="Times"/>
          <w:color w:val="000000"/>
        </w:rPr>
        <w:t xml:space="preserve"> </w:t>
      </w:r>
      <w:r w:rsidR="00BF0860">
        <w:rPr>
          <w:rFonts w:ascii="Times New Roman" w:eastAsia="Times New Roman" w:hAnsi="Times New Roman" w:cs="Times New Roman"/>
          <w:color w:val="000000"/>
        </w:rPr>
        <w:t>We obtained age-, sex-, race</w:t>
      </w:r>
      <w:r w:rsidR="006E05FF">
        <w:rPr>
          <w:rFonts w:ascii="Times New Roman" w:eastAsia="Times New Roman" w:hAnsi="Times New Roman" w:cs="Times New Roman"/>
          <w:color w:val="000000"/>
        </w:rPr>
        <w:t>/ethnicity</w:t>
      </w:r>
      <w:r w:rsidR="00BF0860">
        <w:rPr>
          <w:rFonts w:ascii="Times New Roman" w:eastAsia="Times New Roman" w:hAnsi="Times New Roman" w:cs="Times New Roman"/>
          <w:color w:val="000000"/>
        </w:rPr>
        <w:t xml:space="preserve">-, and state- specific population estimates from the U.S. Census Bureau Population Estimates Program. We calculated </w:t>
      </w:r>
      <w:r w:rsidR="00835097">
        <w:rPr>
          <w:rFonts w:ascii="Times New Roman" w:eastAsia="Times New Roman" w:hAnsi="Times New Roman" w:cs="Times New Roman"/>
          <w:color w:val="000000"/>
        </w:rPr>
        <w:t>excess mortality rates</w:t>
      </w:r>
      <w:r w:rsidR="00226F03">
        <w:rPr>
          <w:rFonts w:ascii="Times New Roman" w:eastAsia="Times New Roman" w:hAnsi="Times New Roman" w:cs="Times New Roman"/>
          <w:color w:val="000000"/>
        </w:rPr>
        <w:t xml:space="preserve"> in 2020 and 2021</w:t>
      </w:r>
      <w:r w:rsidR="00835097">
        <w:rPr>
          <w:rFonts w:ascii="Times New Roman" w:eastAsia="Times New Roman" w:hAnsi="Times New Roman" w:cs="Times New Roman"/>
          <w:color w:val="000000"/>
        </w:rPr>
        <w:t xml:space="preserve"> </w:t>
      </w:r>
      <w:r w:rsidR="00BF0860">
        <w:rPr>
          <w:rFonts w:ascii="Times New Roman" w:eastAsia="Times New Roman" w:hAnsi="Times New Roman" w:cs="Times New Roman"/>
          <w:color w:val="000000"/>
        </w:rPr>
        <w:t>using the corresponding year's July population estimates as the denominator.</w:t>
      </w:r>
      <w:r w:rsidR="00BF0860">
        <w:rPr>
          <w:rFonts w:ascii="Times New Roman" w:eastAsia="Times New Roman" w:hAnsi="Times New Roman" w:cs="Times New Roman"/>
        </w:rPr>
        <w:t xml:space="preserve"> Since the 2022 population estimate is not yet available, we used the July 2021 population estimates as the denominators to calculate death rates in January </w:t>
      </w:r>
      <w:r w:rsidR="006068DF">
        <w:rPr>
          <w:rFonts w:ascii="Times New Roman" w:eastAsia="Times New Roman" w:hAnsi="Times New Roman" w:cs="Times New Roman"/>
        </w:rPr>
        <w:t xml:space="preserve">2022 </w:t>
      </w:r>
      <w:r w:rsidR="00BF0860">
        <w:rPr>
          <w:rFonts w:ascii="Times New Roman" w:eastAsia="Times New Roman" w:hAnsi="Times New Roman" w:cs="Times New Roman"/>
        </w:rPr>
        <w:t>and February 2022.</w:t>
      </w:r>
      <w:r w:rsidR="00BF0860">
        <w:rPr>
          <w:rFonts w:ascii="Times New Roman" w:eastAsia="Times New Roman" w:hAnsi="Times New Roman" w:cs="Times New Roman"/>
          <w:color w:val="000000"/>
        </w:rPr>
        <w:t xml:space="preserve"> </w:t>
      </w:r>
    </w:p>
    <w:p w14:paraId="0000009A" w14:textId="4EFBDF81" w:rsidR="00BF0860" w:rsidRPr="00B637E4" w:rsidRDefault="00182CFF" w:rsidP="00BF0860">
      <w:pPr>
        <w:spacing w:line="480" w:lineRule="auto"/>
        <w:contextualSpacing/>
        <w:rPr>
          <w:rFonts w:ascii="Times" w:eastAsia="Times" w:hAnsi="Times" w:cs="Times"/>
        </w:rPr>
      </w:pPr>
      <w:r>
        <w:rPr>
          <w:rFonts w:ascii="Times" w:eastAsia="Times" w:hAnsi="Times" w:cs="Times"/>
          <w:color w:val="000000"/>
        </w:rPr>
        <w:t xml:space="preserve">        </w:t>
      </w:r>
      <w:r w:rsidR="00BF0860">
        <w:rPr>
          <w:rFonts w:ascii="Times New Roman" w:eastAsia="Times New Roman" w:hAnsi="Times New Roman" w:cs="Times New Roman"/>
        </w:rPr>
        <w:t xml:space="preserve">The NCHS provided </w:t>
      </w:r>
      <w:r w:rsidR="008D5D5F">
        <w:rPr>
          <w:rFonts w:ascii="Times New Roman" w:eastAsia="Times New Roman" w:hAnsi="Times New Roman" w:cs="Times New Roman"/>
        </w:rPr>
        <w:t xml:space="preserve">bridged-race death data from 2014 to 2020 and </w:t>
      </w:r>
      <w:r w:rsidR="00BF0860">
        <w:rPr>
          <w:rFonts w:ascii="Times New Roman" w:eastAsia="Times New Roman" w:hAnsi="Times New Roman" w:cs="Times New Roman"/>
        </w:rPr>
        <w:t xml:space="preserve">single-race death data from 2018 to 2022. </w:t>
      </w:r>
      <w:r w:rsidR="002A2C0C">
        <w:rPr>
          <w:rFonts w:ascii="Times New Roman" w:eastAsia="Times New Roman" w:hAnsi="Times New Roman" w:cs="Times New Roman"/>
        </w:rPr>
        <w:t>Therefore</w:t>
      </w:r>
      <w:r w:rsidR="00BF0860">
        <w:rPr>
          <w:rFonts w:ascii="Times New Roman" w:eastAsia="Times New Roman" w:hAnsi="Times New Roman" w:cs="Times New Roman"/>
        </w:rPr>
        <w:t>, we combined 2014-2017 bridged-race data and 2018-2022 single-</w:t>
      </w:r>
      <w:r w:rsidR="00BF0860">
        <w:rPr>
          <w:rFonts w:ascii="Times New Roman" w:eastAsia="Times New Roman" w:hAnsi="Times New Roman" w:cs="Times New Roman"/>
        </w:rPr>
        <w:lastRenderedPageBreak/>
        <w:t>race data to estimate race-specific excess mortality. To evaluate the potential bias associated with combining single and bridged-race data, we compared both numerators (death counts) and denominators (population</w:t>
      </w:r>
      <w:r w:rsidR="00BD7DF8">
        <w:rPr>
          <w:rFonts w:ascii="Times New Roman" w:eastAsia="Times New Roman" w:hAnsi="Times New Roman" w:cs="Times New Roman"/>
        </w:rPr>
        <w:t xml:space="preserve"> size</w:t>
      </w:r>
      <w:r w:rsidR="00BF0860">
        <w:rPr>
          <w:rFonts w:ascii="Times New Roman" w:eastAsia="Times New Roman" w:hAnsi="Times New Roman" w:cs="Times New Roman"/>
        </w:rPr>
        <w:t>)</w:t>
      </w:r>
      <w:r w:rsidR="00BF0860" w:rsidRPr="00F377C8">
        <w:rPr>
          <w:rFonts w:ascii="Times New Roman" w:eastAsia="Times New Roman" w:hAnsi="Times New Roman" w:cs="Times New Roman"/>
        </w:rPr>
        <w:t xml:space="preserve"> </w:t>
      </w:r>
      <w:r w:rsidR="00BF0860">
        <w:rPr>
          <w:rFonts w:ascii="Times New Roman" w:eastAsia="Times New Roman" w:hAnsi="Times New Roman" w:cs="Times New Roman"/>
        </w:rPr>
        <w:t>using single</w:t>
      </w:r>
      <w:r w:rsidR="00E10110">
        <w:rPr>
          <w:rFonts w:ascii="Times New Roman" w:eastAsia="Times New Roman" w:hAnsi="Times New Roman" w:cs="Times New Roman"/>
        </w:rPr>
        <w:t>-</w:t>
      </w:r>
      <w:r w:rsidR="00BF0860">
        <w:rPr>
          <w:rFonts w:ascii="Times New Roman" w:eastAsia="Times New Roman" w:hAnsi="Times New Roman" w:cs="Times New Roman"/>
        </w:rPr>
        <w:t xml:space="preserve"> vs bridged-race categories for the period during which both data sources </w:t>
      </w:r>
      <w:r w:rsidR="00256C9C">
        <w:rPr>
          <w:rFonts w:ascii="Times New Roman" w:eastAsia="Times New Roman" w:hAnsi="Times New Roman" w:cs="Times New Roman"/>
        </w:rPr>
        <w:t xml:space="preserve">were </w:t>
      </w:r>
      <w:r w:rsidR="00BF0860">
        <w:rPr>
          <w:rFonts w:ascii="Times New Roman" w:eastAsia="Times New Roman" w:hAnsi="Times New Roman" w:cs="Times New Roman"/>
        </w:rPr>
        <w:t>available, i.e., 2018-2020 (</w:t>
      </w:r>
      <w:proofErr w:type="spellStart"/>
      <w:r w:rsidR="00DC158F" w:rsidRPr="00BF0860">
        <w:rPr>
          <w:rFonts w:ascii="Times New Roman" w:eastAsia="Times New Roman" w:hAnsi="Times New Roman" w:cs="Times New Roman"/>
          <w:b/>
          <w:bCs/>
        </w:rPr>
        <w:t>e</w:t>
      </w:r>
      <w:r w:rsidR="00BF0860" w:rsidRPr="00BF0860">
        <w:rPr>
          <w:rFonts w:ascii="Times New Roman" w:eastAsia="Times New Roman" w:hAnsi="Times New Roman" w:cs="Times New Roman"/>
          <w:b/>
        </w:rPr>
        <w:t>Figure</w:t>
      </w:r>
      <w:proofErr w:type="spellEnd"/>
      <w:r w:rsidR="00BF0860" w:rsidRPr="00BF0860">
        <w:rPr>
          <w:rFonts w:ascii="Times New Roman" w:eastAsia="Times New Roman" w:hAnsi="Times New Roman" w:cs="Times New Roman"/>
          <w:b/>
        </w:rPr>
        <w:t xml:space="preserve"> 1</w:t>
      </w:r>
      <w:r w:rsidR="00BF0860">
        <w:rPr>
          <w:rFonts w:ascii="Times New Roman" w:eastAsia="Times New Roman" w:hAnsi="Times New Roman" w:cs="Times New Roman"/>
        </w:rPr>
        <w:t xml:space="preserve">). Differences </w:t>
      </w:r>
      <w:r w:rsidR="00AD2E02">
        <w:rPr>
          <w:rFonts w:ascii="Times New Roman" w:eastAsia="Times New Roman" w:hAnsi="Times New Roman" w:cs="Times New Roman"/>
        </w:rPr>
        <w:t xml:space="preserve">between the two data sources </w:t>
      </w:r>
      <w:r w:rsidR="00BF0860">
        <w:rPr>
          <w:rFonts w:ascii="Times New Roman" w:eastAsia="Times New Roman" w:hAnsi="Times New Roman" w:cs="Times New Roman"/>
        </w:rPr>
        <w:t xml:space="preserve">in </w:t>
      </w:r>
      <w:r w:rsidR="00AD2E02">
        <w:rPr>
          <w:rFonts w:ascii="Times New Roman" w:eastAsia="Times New Roman" w:hAnsi="Times New Roman" w:cs="Times New Roman"/>
        </w:rPr>
        <w:t xml:space="preserve">both </w:t>
      </w:r>
      <w:r w:rsidR="0084588E">
        <w:rPr>
          <w:rFonts w:ascii="Times New Roman" w:eastAsia="Times New Roman" w:hAnsi="Times New Roman" w:cs="Times New Roman"/>
        </w:rPr>
        <w:t xml:space="preserve">total </w:t>
      </w:r>
      <w:r w:rsidR="00BF0860">
        <w:rPr>
          <w:rFonts w:ascii="Times New Roman" w:eastAsia="Times New Roman" w:hAnsi="Times New Roman" w:cs="Times New Roman"/>
        </w:rPr>
        <w:t xml:space="preserve">death counts </w:t>
      </w:r>
      <w:r w:rsidR="00AD2E02">
        <w:rPr>
          <w:rFonts w:ascii="Times New Roman" w:eastAsia="Times New Roman" w:hAnsi="Times New Roman" w:cs="Times New Roman"/>
        </w:rPr>
        <w:t xml:space="preserve">and population counts were very small for all groups </w:t>
      </w:r>
      <w:r w:rsidR="00F962C8">
        <w:rPr>
          <w:rFonts w:ascii="Times New Roman" w:eastAsia="Times New Roman" w:hAnsi="Times New Roman" w:cs="Times New Roman"/>
        </w:rPr>
        <w:t>except non</w:t>
      </w:r>
      <w:r w:rsidR="00BF0860">
        <w:rPr>
          <w:rFonts w:ascii="Times New Roman" w:eastAsia="Times New Roman" w:hAnsi="Times New Roman" w:cs="Times New Roman"/>
        </w:rPr>
        <w:t xml:space="preserve">-Hispanic American Indian and Alaska Native (AIAN) individuals. Given the </w:t>
      </w:r>
      <w:r w:rsidR="008D5D5F">
        <w:rPr>
          <w:rFonts w:ascii="Times New Roman" w:eastAsia="Times New Roman" w:hAnsi="Times New Roman" w:cs="Times New Roman"/>
        </w:rPr>
        <w:t>discrepancies</w:t>
      </w:r>
      <w:r w:rsidR="00BF0860">
        <w:rPr>
          <w:rFonts w:ascii="Times New Roman" w:eastAsia="Times New Roman" w:hAnsi="Times New Roman" w:cs="Times New Roman"/>
        </w:rPr>
        <w:t xml:space="preserve"> between single-race and bridged-race data among AIAN, we did not include </w:t>
      </w:r>
      <w:r w:rsidR="00835097">
        <w:rPr>
          <w:rFonts w:ascii="Times New Roman" w:eastAsia="Times New Roman" w:hAnsi="Times New Roman" w:cs="Times New Roman"/>
        </w:rPr>
        <w:t>AIAN decedents</w:t>
      </w:r>
      <w:r w:rsidR="00BF0860">
        <w:rPr>
          <w:rFonts w:ascii="Times New Roman" w:eastAsia="Times New Roman" w:hAnsi="Times New Roman" w:cs="Times New Roman"/>
        </w:rPr>
        <w:t xml:space="preserve">. </w:t>
      </w:r>
    </w:p>
    <w:p w14:paraId="55599A4A" w14:textId="71672B0E" w:rsidR="00BF0860" w:rsidRDefault="00BF0860" w:rsidP="00BF0860">
      <w:pPr>
        <w:spacing w:line="480" w:lineRule="auto"/>
        <w:contextualSpacing/>
        <w:rPr>
          <w:rFonts w:ascii="Times" w:eastAsia="Times" w:hAnsi="Times" w:cs="Times"/>
          <w:b/>
          <w:color w:val="000000"/>
        </w:rPr>
      </w:pPr>
      <w:r>
        <w:rPr>
          <w:rFonts w:ascii="Times" w:eastAsia="Times" w:hAnsi="Times" w:cs="Times"/>
          <w:b/>
          <w:color w:val="000000"/>
        </w:rPr>
        <w:t>Exposures and Stratification Variables</w:t>
      </w:r>
    </w:p>
    <w:p w14:paraId="112D4B71" w14:textId="2C594033" w:rsidR="00BF0860" w:rsidRDefault="00182CFF" w:rsidP="00BF0860">
      <w:pPr>
        <w:spacing w:line="480" w:lineRule="auto"/>
        <w:contextualSpacing/>
        <w:rPr>
          <w:rFonts w:ascii="Times" w:eastAsia="Times" w:hAnsi="Times" w:cs="Times"/>
          <w:color w:val="000000"/>
        </w:rPr>
      </w:pPr>
      <w:r>
        <w:rPr>
          <w:rFonts w:ascii="Times" w:eastAsia="Times" w:hAnsi="Times" w:cs="Times"/>
          <w:color w:val="000000"/>
        </w:rPr>
        <w:t xml:space="preserve">        </w:t>
      </w:r>
      <w:r w:rsidR="00835097">
        <w:rPr>
          <w:rFonts w:ascii="Times" w:eastAsia="Times" w:hAnsi="Times" w:cs="Times"/>
          <w:color w:val="000000"/>
        </w:rPr>
        <w:t xml:space="preserve">Pandemic year 1 was </w:t>
      </w:r>
      <w:r w:rsidR="00BF0860">
        <w:rPr>
          <w:rFonts w:ascii="Times" w:eastAsia="Times" w:hAnsi="Times" w:cs="Times"/>
          <w:color w:val="000000"/>
        </w:rPr>
        <w:t>defined as March 2020 through February 2021</w:t>
      </w:r>
      <w:r w:rsidR="00835097">
        <w:rPr>
          <w:rFonts w:ascii="Times" w:eastAsia="Times" w:hAnsi="Times" w:cs="Times"/>
          <w:color w:val="000000"/>
        </w:rPr>
        <w:t>; year 2 was defined as</w:t>
      </w:r>
      <w:r w:rsidR="00BF0860">
        <w:rPr>
          <w:rFonts w:ascii="Times" w:eastAsia="Times" w:hAnsi="Times" w:cs="Times"/>
          <w:color w:val="000000"/>
        </w:rPr>
        <w:t xml:space="preserve"> March 2021 through February 2022. </w:t>
      </w:r>
      <w:r w:rsidR="006E05FF">
        <w:rPr>
          <w:rFonts w:ascii="Times" w:eastAsia="Times" w:hAnsi="Times" w:cs="Times"/>
          <w:color w:val="000000"/>
        </w:rPr>
        <w:t>We also considered</w:t>
      </w:r>
      <w:r w:rsidR="00BF0860">
        <w:rPr>
          <w:rFonts w:ascii="Times" w:eastAsia="Times" w:hAnsi="Times" w:cs="Times"/>
          <w:color w:val="000000"/>
        </w:rPr>
        <w:t xml:space="preserve"> four </w:t>
      </w:r>
      <w:r w:rsidR="00BF0860">
        <w:rPr>
          <w:rFonts w:ascii="Times New Roman" w:eastAsia="Times New Roman" w:hAnsi="Times New Roman" w:cs="Times New Roman"/>
          <w:color w:val="000000"/>
        </w:rPr>
        <w:t>waves of</w:t>
      </w:r>
      <w:r w:rsidR="006E05FF">
        <w:rPr>
          <w:rFonts w:ascii="Times New Roman" w:eastAsia="Times New Roman" w:hAnsi="Times New Roman" w:cs="Times New Roman"/>
          <w:color w:val="000000"/>
        </w:rPr>
        <w:t xml:space="preserve"> the pandemic based on the dominant viral variant</w:t>
      </w:r>
      <w:r w:rsidR="00BF0860">
        <w:rPr>
          <w:rFonts w:ascii="Times New Roman" w:eastAsia="Times New Roman" w:hAnsi="Times New Roman" w:cs="Times New Roman"/>
          <w:color w:val="000000"/>
        </w:rPr>
        <w:t xml:space="preserve">: </w:t>
      </w:r>
      <w:r w:rsidR="00BF0860">
        <w:rPr>
          <w:rFonts w:ascii="Times" w:eastAsia="Times" w:hAnsi="Times" w:cs="Times"/>
          <w:color w:val="000000"/>
        </w:rPr>
        <w:t xml:space="preserve">Early pandemic (March 1, 2020 </w:t>
      </w:r>
      <w:r w:rsidR="0093506F">
        <w:rPr>
          <w:rFonts w:ascii="Times" w:eastAsia="Times" w:hAnsi="Times" w:cs="Times"/>
          <w:color w:val="000000"/>
        </w:rPr>
        <w:t>-</w:t>
      </w:r>
      <w:r w:rsidR="00BF0860">
        <w:rPr>
          <w:rFonts w:ascii="Times" w:eastAsia="Times" w:hAnsi="Times" w:cs="Times"/>
          <w:color w:val="000000"/>
        </w:rPr>
        <w:t xml:space="preserve"> September 31, 2020), Alpha wave (October 1, 2020 </w:t>
      </w:r>
      <w:r w:rsidR="008D5D5F">
        <w:rPr>
          <w:rFonts w:ascii="Times" w:eastAsia="Times" w:hAnsi="Times" w:cs="Times"/>
          <w:color w:val="000000"/>
        </w:rPr>
        <w:t>-</w:t>
      </w:r>
      <w:r w:rsidR="00BF0860">
        <w:rPr>
          <w:rFonts w:ascii="Times" w:eastAsia="Times" w:hAnsi="Times" w:cs="Times"/>
          <w:color w:val="000000"/>
        </w:rPr>
        <w:t xml:space="preserve"> June 30, 2021), Delta wave (July 1, 2021 </w:t>
      </w:r>
      <w:r w:rsidR="008D5D5F">
        <w:rPr>
          <w:rFonts w:ascii="Times" w:eastAsia="Times" w:hAnsi="Times" w:cs="Times"/>
          <w:color w:val="000000"/>
        </w:rPr>
        <w:t>-</w:t>
      </w:r>
      <w:r w:rsidR="00BF0860">
        <w:rPr>
          <w:rFonts w:ascii="Times" w:eastAsia="Times" w:hAnsi="Times" w:cs="Times"/>
          <w:color w:val="000000"/>
        </w:rPr>
        <w:t xml:space="preserve"> November 31, 2021), and Omicron wave (December 1, 2021 </w:t>
      </w:r>
      <w:r w:rsidR="008D5D5F">
        <w:rPr>
          <w:rFonts w:ascii="Times" w:eastAsia="Times" w:hAnsi="Times" w:cs="Times"/>
          <w:color w:val="000000"/>
        </w:rPr>
        <w:t>-</w:t>
      </w:r>
      <w:r w:rsidR="00BF0860">
        <w:rPr>
          <w:rFonts w:ascii="Times" w:eastAsia="Times" w:hAnsi="Times" w:cs="Times"/>
          <w:color w:val="000000"/>
        </w:rPr>
        <w:t xml:space="preserve"> February 28, 2022). </w:t>
      </w:r>
    </w:p>
    <w:p w14:paraId="086A0C33" w14:textId="2814FC39" w:rsidR="00BF0860" w:rsidRPr="00B637E4" w:rsidRDefault="00182CFF" w:rsidP="00BF0860">
      <w:pPr>
        <w:spacing w:line="480" w:lineRule="auto"/>
        <w:contextualSpacing/>
        <w:rPr>
          <w:rFonts w:ascii="Times" w:eastAsia="Times" w:hAnsi="Times" w:cs="Times"/>
          <w:color w:val="000000"/>
        </w:rPr>
      </w:pPr>
      <w:r>
        <w:rPr>
          <w:rFonts w:ascii="Times" w:eastAsia="Times" w:hAnsi="Times" w:cs="Times"/>
          <w:color w:val="000000"/>
        </w:rPr>
        <w:t xml:space="preserve">          </w:t>
      </w:r>
      <w:r w:rsidR="00BF0860">
        <w:rPr>
          <w:rFonts w:ascii="Times" w:eastAsia="Times" w:hAnsi="Times" w:cs="Times"/>
          <w:color w:val="000000"/>
        </w:rPr>
        <w:t>Additional stratification variables included age (65-74 years</w:t>
      </w:r>
      <w:r w:rsidR="00D2065A">
        <w:rPr>
          <w:rFonts w:ascii="Times" w:eastAsia="Times" w:hAnsi="Times" w:cs="Times"/>
          <w:color w:val="000000"/>
        </w:rPr>
        <w:t xml:space="preserve">; </w:t>
      </w:r>
      <w:r w:rsidR="00BF0860">
        <w:rPr>
          <w:rFonts w:ascii="Times" w:eastAsia="Times" w:hAnsi="Times" w:cs="Times"/>
          <w:color w:val="000000"/>
        </w:rPr>
        <w:t>75-84 years</w:t>
      </w:r>
      <w:r w:rsidR="00D2065A">
        <w:rPr>
          <w:rFonts w:ascii="Times" w:eastAsia="Times" w:hAnsi="Times" w:cs="Times"/>
          <w:color w:val="000000"/>
        </w:rPr>
        <w:t xml:space="preserve">; </w:t>
      </w:r>
      <w:r w:rsidR="00BF0860">
        <w:rPr>
          <w:rFonts w:ascii="Times" w:eastAsia="Times" w:hAnsi="Times" w:cs="Times"/>
          <w:color w:val="000000"/>
        </w:rPr>
        <w:t>85 and older), sex (male</w:t>
      </w:r>
      <w:r w:rsidR="00D2065A">
        <w:rPr>
          <w:rFonts w:ascii="Times" w:eastAsia="Times" w:hAnsi="Times" w:cs="Times"/>
          <w:color w:val="000000"/>
        </w:rPr>
        <w:t xml:space="preserve">; </w:t>
      </w:r>
      <w:r w:rsidR="00BF0860">
        <w:rPr>
          <w:rFonts w:ascii="Times" w:eastAsia="Times" w:hAnsi="Times" w:cs="Times"/>
          <w:color w:val="000000"/>
        </w:rPr>
        <w:t>female), race and ethnicity (non-Hispanic White</w:t>
      </w:r>
      <w:r w:rsidR="00D2065A">
        <w:rPr>
          <w:rFonts w:ascii="Times" w:eastAsia="Times" w:hAnsi="Times" w:cs="Times"/>
          <w:color w:val="000000"/>
        </w:rPr>
        <w:t xml:space="preserve">; </w:t>
      </w:r>
      <w:r w:rsidR="00BF0860">
        <w:rPr>
          <w:rFonts w:ascii="Times" w:eastAsia="Times" w:hAnsi="Times" w:cs="Times"/>
          <w:color w:val="000000"/>
        </w:rPr>
        <w:t>non-Hispanic Black</w:t>
      </w:r>
      <w:r w:rsidR="00D2065A">
        <w:rPr>
          <w:rFonts w:ascii="Times" w:eastAsia="Times" w:hAnsi="Times" w:cs="Times"/>
          <w:color w:val="000000"/>
        </w:rPr>
        <w:t xml:space="preserve">; </w:t>
      </w:r>
      <w:r w:rsidR="00BF0860">
        <w:rPr>
          <w:rFonts w:ascii="Times" w:eastAsia="Times" w:hAnsi="Times" w:cs="Times"/>
          <w:color w:val="000000"/>
        </w:rPr>
        <w:t>Hispanic</w:t>
      </w:r>
      <w:r w:rsidR="00D2065A">
        <w:rPr>
          <w:rFonts w:ascii="Times" w:eastAsia="Times" w:hAnsi="Times" w:cs="Times"/>
          <w:color w:val="000000"/>
        </w:rPr>
        <w:t xml:space="preserve">; </w:t>
      </w:r>
      <w:r w:rsidR="00BF0860">
        <w:rPr>
          <w:rFonts w:ascii="Times" w:eastAsia="Times" w:hAnsi="Times" w:cs="Times"/>
          <w:color w:val="000000"/>
        </w:rPr>
        <w:t xml:space="preserve">non-Hispanic Asian or Pacific Islander), </w:t>
      </w:r>
      <w:r w:rsidR="00BF02DB">
        <w:rPr>
          <w:rFonts w:ascii="Times" w:eastAsia="Times" w:hAnsi="Times" w:cs="Times"/>
          <w:color w:val="000000"/>
        </w:rPr>
        <w:t xml:space="preserve">and </w:t>
      </w:r>
      <w:r w:rsidR="00BF0860">
        <w:rPr>
          <w:rFonts w:ascii="Times" w:eastAsia="Times" w:hAnsi="Times" w:cs="Times"/>
          <w:color w:val="000000"/>
        </w:rPr>
        <w:t xml:space="preserve">place of death </w:t>
      </w:r>
      <w:r w:rsidR="00BF0860">
        <w:rPr>
          <w:rFonts w:ascii="Times New Roman" w:eastAsia="Times New Roman" w:hAnsi="Times New Roman" w:cs="Times New Roman"/>
          <w:color w:val="000000"/>
        </w:rPr>
        <w:t>(medical facilities</w:t>
      </w:r>
      <w:r w:rsidR="00D2065A">
        <w:rPr>
          <w:rFonts w:ascii="Times New Roman" w:eastAsia="Times New Roman" w:hAnsi="Times New Roman" w:cs="Times New Roman"/>
          <w:color w:val="000000"/>
        </w:rPr>
        <w:t xml:space="preserve">, including </w:t>
      </w:r>
      <w:r w:rsidR="00BF0860">
        <w:rPr>
          <w:rFonts w:ascii="Times New Roman" w:eastAsia="Times New Roman" w:hAnsi="Times New Roman" w:cs="Times New Roman"/>
          <w:color w:val="000000"/>
        </w:rPr>
        <w:t>inpatient, outpatient, emergency room, dead on arrival</w:t>
      </w:r>
      <w:r w:rsidR="00D2065A">
        <w:rPr>
          <w:rFonts w:ascii="Times New Roman" w:eastAsia="Times New Roman" w:hAnsi="Times New Roman" w:cs="Times New Roman"/>
          <w:color w:val="000000"/>
        </w:rPr>
        <w:t>;</w:t>
      </w:r>
      <w:r w:rsidR="00BF0860">
        <w:rPr>
          <w:rFonts w:ascii="Times New Roman" w:eastAsia="Times New Roman" w:hAnsi="Times New Roman" w:cs="Times New Roman"/>
          <w:color w:val="000000"/>
        </w:rPr>
        <w:t xml:space="preserve"> decedent’s home</w:t>
      </w:r>
      <w:r w:rsidR="00D2065A">
        <w:rPr>
          <w:rFonts w:ascii="Times New Roman" w:eastAsia="Times New Roman" w:hAnsi="Times New Roman" w:cs="Times New Roman"/>
          <w:color w:val="000000"/>
        </w:rPr>
        <w:t>;</w:t>
      </w:r>
      <w:r w:rsidR="00141D6F">
        <w:rPr>
          <w:rFonts w:ascii="Times New Roman" w:eastAsia="Times New Roman" w:hAnsi="Times New Roman" w:cs="Times New Roman"/>
          <w:color w:val="000000"/>
        </w:rPr>
        <w:t xml:space="preserve"> </w:t>
      </w:r>
      <w:r w:rsidR="00BF0860">
        <w:rPr>
          <w:rFonts w:ascii="Times New Roman" w:eastAsia="Times New Roman" w:hAnsi="Times New Roman" w:cs="Times New Roman"/>
          <w:color w:val="000000"/>
        </w:rPr>
        <w:t>nursing home/long-term care</w:t>
      </w:r>
      <w:r w:rsidR="00D2065A">
        <w:rPr>
          <w:rFonts w:ascii="Times New Roman" w:eastAsia="Times New Roman" w:hAnsi="Times New Roman" w:cs="Times New Roman"/>
          <w:color w:val="000000"/>
        </w:rPr>
        <w:t xml:space="preserve">; </w:t>
      </w:r>
      <w:r w:rsidR="00BF0860">
        <w:rPr>
          <w:rFonts w:ascii="Times New Roman" w:eastAsia="Times New Roman" w:hAnsi="Times New Roman" w:cs="Times New Roman"/>
          <w:color w:val="000000"/>
        </w:rPr>
        <w:t>hospice facility</w:t>
      </w:r>
      <w:r w:rsidR="00D2065A">
        <w:rPr>
          <w:rFonts w:ascii="Times New Roman" w:eastAsia="Times New Roman" w:hAnsi="Times New Roman" w:cs="Times New Roman"/>
          <w:color w:val="000000"/>
        </w:rPr>
        <w:t>; or</w:t>
      </w:r>
      <w:r w:rsidR="00BF0860">
        <w:rPr>
          <w:rFonts w:ascii="Times New Roman" w:eastAsia="Times New Roman" w:hAnsi="Times New Roman" w:cs="Times New Roman"/>
          <w:color w:val="000000"/>
        </w:rPr>
        <w:t xml:space="preserve"> other).  </w:t>
      </w:r>
    </w:p>
    <w:p w14:paraId="000000A0" w14:textId="4E3265E2" w:rsidR="00BF0860" w:rsidRPr="00B637E4" w:rsidRDefault="00BF0860" w:rsidP="00BF0860">
      <w:pPr>
        <w:spacing w:line="480" w:lineRule="auto"/>
        <w:contextualSpacing/>
        <w:rPr>
          <w:rFonts w:ascii="Times" w:eastAsia="Times" w:hAnsi="Times" w:cs="Times"/>
          <w:b/>
          <w:color w:val="000000"/>
        </w:rPr>
      </w:pPr>
      <w:r>
        <w:rPr>
          <w:rFonts w:ascii="Times" w:eastAsia="Times" w:hAnsi="Times" w:cs="Times"/>
          <w:b/>
          <w:color w:val="000000"/>
        </w:rPr>
        <w:t>Statistical Analysis</w:t>
      </w:r>
    </w:p>
    <w:p w14:paraId="000000A2" w14:textId="0A9F1B4C" w:rsidR="00BF0860" w:rsidRPr="00B57A63" w:rsidRDefault="00182CFF" w:rsidP="00BF0860">
      <w:pPr>
        <w:spacing w:line="480" w:lineRule="auto"/>
        <w:contextualSpacing/>
        <w:rPr>
          <w:rFonts w:ascii="Times" w:eastAsia="Times" w:hAnsi="Times" w:cs="Times"/>
          <w:color w:val="000000"/>
        </w:rPr>
      </w:pPr>
      <w:r>
        <w:rPr>
          <w:rFonts w:ascii="Times" w:eastAsia="Times" w:hAnsi="Times" w:cs="Times"/>
          <w:color w:val="000000"/>
        </w:rPr>
        <w:t xml:space="preserve">        </w:t>
      </w:r>
      <w:r w:rsidR="00BF0860">
        <w:rPr>
          <w:rFonts w:ascii="Times" w:eastAsia="Times" w:hAnsi="Times" w:cs="Times"/>
          <w:color w:val="000000"/>
        </w:rPr>
        <w:t xml:space="preserve">We defined pandemic-era </w:t>
      </w:r>
      <w:r w:rsidR="00D2065A">
        <w:rPr>
          <w:rFonts w:ascii="Times" w:eastAsia="Times" w:hAnsi="Times" w:cs="Times"/>
          <w:color w:val="000000"/>
        </w:rPr>
        <w:t xml:space="preserve">excess </w:t>
      </w:r>
      <w:r w:rsidR="00BF0860">
        <w:rPr>
          <w:rFonts w:ascii="Times" w:eastAsia="Times" w:hAnsi="Times" w:cs="Times"/>
          <w:color w:val="000000"/>
        </w:rPr>
        <w:t xml:space="preserve">ADRD-related deaths as the difference between observed and expected deaths over the same period in the absence of the pandemic. To estimate expected deaths, we fitted auto-regressive integrated moving-average models (ARIMA) to monthly </w:t>
      </w:r>
      <w:r w:rsidR="00BF0860">
        <w:rPr>
          <w:rFonts w:ascii="Times" w:eastAsia="Times" w:hAnsi="Times" w:cs="Times"/>
          <w:color w:val="000000"/>
        </w:rPr>
        <w:lastRenderedPageBreak/>
        <w:t>ADRD-related death count data from January 2014 to February 2020</w:t>
      </w:r>
      <w:r w:rsidR="006E05FF">
        <w:rPr>
          <w:rFonts w:ascii="Times" w:eastAsia="Times" w:hAnsi="Times" w:cs="Times"/>
          <w:color w:val="000000"/>
        </w:rPr>
        <w:t>. We used this pre-pandemic prediction model</w:t>
      </w:r>
      <w:r w:rsidR="00BF0860">
        <w:rPr>
          <w:rFonts w:ascii="Times" w:eastAsia="Times" w:hAnsi="Times" w:cs="Times"/>
          <w:color w:val="000000"/>
        </w:rPr>
        <w:t xml:space="preserve"> to forecast </w:t>
      </w:r>
      <w:r w:rsidR="006E05FF">
        <w:rPr>
          <w:rFonts w:ascii="Times" w:eastAsia="Times" w:hAnsi="Times" w:cs="Times"/>
          <w:color w:val="000000"/>
        </w:rPr>
        <w:t xml:space="preserve">the number of </w:t>
      </w:r>
      <w:r w:rsidR="00BF0860">
        <w:rPr>
          <w:rFonts w:ascii="Times" w:eastAsia="Times" w:hAnsi="Times" w:cs="Times"/>
          <w:color w:val="000000"/>
        </w:rPr>
        <w:t xml:space="preserve">ADRD-related deaths </w:t>
      </w:r>
      <w:r w:rsidR="006E05FF">
        <w:rPr>
          <w:rFonts w:ascii="Times" w:eastAsia="Times" w:hAnsi="Times" w:cs="Times"/>
          <w:color w:val="000000"/>
        </w:rPr>
        <w:t>that would have been expected in the absence of the pandemic</w:t>
      </w:r>
      <w:r w:rsidR="00BF0860" w:rsidRPr="00B57A63">
        <w:rPr>
          <w:rFonts w:ascii="Times" w:eastAsia="Times" w:hAnsi="Times" w:cs="Times"/>
          <w:color w:val="000000"/>
        </w:rPr>
        <w:t>, accounting for historical mortality trends and seasonality.</w:t>
      </w:r>
      <w:r w:rsidR="00BF0860">
        <w:rPr>
          <w:rFonts w:ascii="Times" w:eastAsia="Times" w:hAnsi="Times" w:cs="Times"/>
          <w:color w:val="000000"/>
        </w:rPr>
        <w:fldChar w:fldCharType="begin"/>
      </w:r>
      <w:r w:rsidR="00EF37D2">
        <w:rPr>
          <w:rFonts w:ascii="Times" w:eastAsia="Times" w:hAnsi="Times" w:cs="Times"/>
          <w:color w:val="000000"/>
        </w:rPr>
        <w:instrText xml:space="preserve"> ADDIN ZOTERO_ITEM CSL_CITATION {"citationID":"GotH1l5T","properties":{"formattedCitation":"\\super 13\\nosupersub{}","plainCitation":"13","noteIndex":0},"citationItems":[{"id":345,"uris":["http://zotero.org/users/8233444/items/2PHZGS2B"],"itemData":{"id":345,"type":"book","ISBN":"0-9875071-1-7","publisher":"OTexts","title":"Forecasting: principles and practice","author":[{"family":"Hyndman","given":"Rob J."},{"family":"Athanasopoulos","given":"George"}],"issued":{"date-parts":[["2018"]]}}}],"schema":"https://github.com/citation-style-language/schema/raw/master/csl-citation.json"} </w:instrText>
      </w:r>
      <w:r w:rsidR="00BF0860">
        <w:rPr>
          <w:rFonts w:ascii="Times" w:eastAsia="Times" w:hAnsi="Times" w:cs="Times"/>
          <w:color w:val="000000"/>
        </w:rPr>
        <w:fldChar w:fldCharType="separate"/>
      </w:r>
      <w:r w:rsidR="00EF37D2" w:rsidRPr="00EF37D2">
        <w:rPr>
          <w:rFonts w:ascii="Times" w:hAnsi="Times" w:cs="Times"/>
          <w:vertAlign w:val="superscript"/>
        </w:rPr>
        <w:t>13</w:t>
      </w:r>
      <w:r w:rsidR="00BF0860">
        <w:rPr>
          <w:rFonts w:ascii="Times" w:eastAsia="Times" w:hAnsi="Times" w:cs="Times"/>
          <w:color w:val="000000"/>
        </w:rPr>
        <w:fldChar w:fldCharType="end"/>
      </w:r>
      <w:r w:rsidR="00BF0860" w:rsidRPr="00B57A63">
        <w:rPr>
          <w:rFonts w:ascii="Times" w:eastAsia="Times" w:hAnsi="Times" w:cs="Times"/>
          <w:color w:val="000000"/>
        </w:rPr>
        <w:t xml:space="preserve"> We selected the model </w:t>
      </w:r>
      <w:r w:rsidR="004165BF">
        <w:rPr>
          <w:rFonts w:ascii="Times" w:eastAsia="Times" w:hAnsi="Times" w:cs="Times"/>
          <w:color w:val="000000"/>
        </w:rPr>
        <w:t>with</w:t>
      </w:r>
      <w:r w:rsidR="00BF0860" w:rsidRPr="00B57A63">
        <w:rPr>
          <w:rFonts w:ascii="Times" w:eastAsia="Times" w:hAnsi="Times" w:cs="Times"/>
          <w:color w:val="000000"/>
        </w:rPr>
        <w:t xml:space="preserve"> the lowest Akaike information criterion</w:t>
      </w:r>
      <w:r w:rsidR="006E05FF">
        <w:rPr>
          <w:rFonts w:ascii="Times" w:eastAsia="Times" w:hAnsi="Times" w:cs="Times"/>
          <w:color w:val="000000"/>
        </w:rPr>
        <w:t xml:space="preserve"> and calculated </w:t>
      </w:r>
      <w:r w:rsidR="004165BF">
        <w:rPr>
          <w:rFonts w:ascii="Times" w:eastAsia="Times" w:hAnsi="Times" w:cs="Times"/>
          <w:color w:val="000000"/>
        </w:rPr>
        <w:t xml:space="preserve">monthly </w:t>
      </w:r>
      <w:r w:rsidR="006E05FF">
        <w:rPr>
          <w:rFonts w:ascii="Times" w:eastAsia="Times" w:hAnsi="Times" w:cs="Times"/>
          <w:color w:val="000000"/>
        </w:rPr>
        <w:t>excess deaths as observed minus expected deaths</w:t>
      </w:r>
      <w:r w:rsidR="00BF0860" w:rsidRPr="00B57A63">
        <w:rPr>
          <w:rFonts w:ascii="Times" w:eastAsia="Times" w:hAnsi="Times" w:cs="Times"/>
          <w:color w:val="000000"/>
        </w:rPr>
        <w:t xml:space="preserve">. We calculated total excess deaths by summing all monthly excess deaths and calculated corresponding 95% prediction intervals (PI) by simulating the expected death model 10,000 times, selecting the 2.5 and 97.5 percentiles, and subtracting them from the number of observed deaths. We </w:t>
      </w:r>
      <w:r w:rsidR="006E05FF">
        <w:rPr>
          <w:rFonts w:ascii="Times" w:eastAsia="Times" w:hAnsi="Times" w:cs="Times"/>
          <w:color w:val="000000"/>
        </w:rPr>
        <w:t>calculated</w:t>
      </w:r>
      <w:r w:rsidR="006E05FF" w:rsidRPr="00B57A63">
        <w:rPr>
          <w:rFonts w:ascii="Times" w:eastAsia="Times" w:hAnsi="Times" w:cs="Times"/>
          <w:color w:val="000000"/>
        </w:rPr>
        <w:t xml:space="preserve"> </w:t>
      </w:r>
      <w:r w:rsidR="00BF0860" w:rsidRPr="00B57A63">
        <w:rPr>
          <w:rFonts w:ascii="Times" w:eastAsia="Times" w:hAnsi="Times" w:cs="Times"/>
          <w:color w:val="000000"/>
        </w:rPr>
        <w:t>risk ratios</w:t>
      </w:r>
      <w:r w:rsidR="006E05FF">
        <w:rPr>
          <w:rFonts w:ascii="Times" w:eastAsia="Times" w:hAnsi="Times" w:cs="Times"/>
          <w:color w:val="000000"/>
        </w:rPr>
        <w:t xml:space="preserve"> as</w:t>
      </w:r>
      <w:r w:rsidR="00BF0860" w:rsidRPr="00B57A63">
        <w:rPr>
          <w:rFonts w:ascii="Times" w:eastAsia="Times" w:hAnsi="Times" w:cs="Times"/>
          <w:color w:val="000000"/>
        </w:rPr>
        <w:t xml:space="preserve"> the observed number of deaths divided by the expected number of deaths. </w:t>
      </w:r>
      <w:r w:rsidR="006E05FF">
        <w:rPr>
          <w:rFonts w:ascii="Times" w:eastAsia="Times" w:hAnsi="Times" w:cs="Times"/>
          <w:color w:val="000000"/>
        </w:rPr>
        <w:t>To facilitate comparison</w:t>
      </w:r>
      <w:r w:rsidR="004165BF">
        <w:rPr>
          <w:rFonts w:ascii="Times" w:eastAsia="Times" w:hAnsi="Times" w:cs="Times"/>
          <w:color w:val="000000"/>
        </w:rPr>
        <w:t xml:space="preserve"> </w:t>
      </w:r>
      <w:r w:rsidR="006E05FF">
        <w:rPr>
          <w:rFonts w:ascii="Times" w:eastAsia="Times" w:hAnsi="Times" w:cs="Times"/>
          <w:color w:val="000000"/>
        </w:rPr>
        <w:t xml:space="preserve">across groups, we calculated excess mortality rates per 100,000 individuals, as the number of excess deaths divided by the </w:t>
      </w:r>
      <w:r w:rsidR="004165BF">
        <w:rPr>
          <w:rFonts w:ascii="Times" w:eastAsia="Times" w:hAnsi="Times" w:cs="Times"/>
          <w:color w:val="000000"/>
        </w:rPr>
        <w:t xml:space="preserve">corresponding </w:t>
      </w:r>
      <w:r w:rsidR="002B09B4">
        <w:rPr>
          <w:rFonts w:ascii="Times" w:eastAsia="Times" w:hAnsi="Times" w:cs="Times"/>
          <w:color w:val="000000"/>
        </w:rPr>
        <w:t>population size</w:t>
      </w:r>
      <w:r w:rsidR="006E05FF">
        <w:rPr>
          <w:rFonts w:ascii="Times" w:eastAsia="Times" w:hAnsi="Times" w:cs="Times"/>
          <w:color w:val="000000"/>
        </w:rPr>
        <w:t>.</w:t>
      </w:r>
    </w:p>
    <w:p w14:paraId="000000A8" w14:textId="78B9AFCD" w:rsidR="00BF0860" w:rsidRPr="00B637E4" w:rsidRDefault="00182CFF" w:rsidP="00B91B0E">
      <w:pPr>
        <w:spacing w:line="480" w:lineRule="auto"/>
        <w:contextualSpacing/>
        <w:rPr>
          <w:rFonts w:ascii="Times" w:eastAsia="Times" w:hAnsi="Times" w:cs="Times"/>
          <w:color w:val="000000"/>
        </w:rPr>
      </w:pPr>
      <w:bookmarkStart w:id="23" w:name="_heading=h.tyjcwt" w:colFirst="0" w:colLast="0"/>
      <w:bookmarkEnd w:id="23"/>
      <w:r>
        <w:rPr>
          <w:rFonts w:ascii="Times" w:eastAsia="Times" w:hAnsi="Times" w:cs="Times"/>
          <w:color w:val="000000"/>
        </w:rPr>
        <w:t xml:space="preserve">        </w:t>
      </w:r>
      <w:r w:rsidR="00BF0860">
        <w:rPr>
          <w:rFonts w:ascii="Times" w:eastAsia="Times" w:hAnsi="Times" w:cs="Times"/>
          <w:color w:val="000000"/>
        </w:rPr>
        <w:t xml:space="preserve">We performed </w:t>
      </w:r>
      <w:r w:rsidR="00BF0860" w:rsidRPr="00267390">
        <w:rPr>
          <w:rFonts w:ascii="Times" w:eastAsia="Times" w:hAnsi="Times" w:cs="Times"/>
          <w:color w:val="000000"/>
        </w:rPr>
        <w:t xml:space="preserve">stratified analyses by age, sex, race and ethnicity, </w:t>
      </w:r>
      <w:r w:rsidR="00BF02DB">
        <w:rPr>
          <w:rFonts w:ascii="Times" w:eastAsia="Times" w:hAnsi="Times" w:cs="Times"/>
          <w:color w:val="000000"/>
        </w:rPr>
        <w:t xml:space="preserve">and </w:t>
      </w:r>
      <w:r w:rsidR="00BF0860" w:rsidRPr="00267390">
        <w:rPr>
          <w:rFonts w:ascii="Times" w:eastAsia="Times" w:hAnsi="Times" w:cs="Times"/>
          <w:color w:val="000000"/>
        </w:rPr>
        <w:t>place of death</w:t>
      </w:r>
      <w:r w:rsidR="00BF0860" w:rsidRPr="00267390">
        <w:rPr>
          <w:rFonts w:ascii="Times New Roman" w:eastAsia="Times New Roman" w:hAnsi="Times New Roman" w:cs="Times New Roman"/>
          <w:color w:val="000000"/>
        </w:rPr>
        <w:t xml:space="preserve">. To facilitate comparison across groups, excess deaths were age-standardized in 10-year categories to the 2000 population when </w:t>
      </w:r>
      <w:r w:rsidR="004165BF">
        <w:rPr>
          <w:rFonts w:ascii="Times New Roman" w:eastAsia="Times New Roman" w:hAnsi="Times New Roman" w:cs="Times New Roman"/>
          <w:color w:val="000000"/>
        </w:rPr>
        <w:t>applicable</w:t>
      </w:r>
      <w:r w:rsidR="00BF0860" w:rsidRPr="00267390">
        <w:rPr>
          <w:rFonts w:ascii="Times New Roman" w:eastAsia="Times New Roman" w:hAnsi="Times New Roman" w:cs="Times New Roman"/>
          <w:color w:val="000000"/>
        </w:rPr>
        <w:t xml:space="preserve">. </w:t>
      </w:r>
    </w:p>
    <w:p w14:paraId="000000AA" w14:textId="4B7BD7FC" w:rsidR="00BF0860" w:rsidRDefault="00BF0860" w:rsidP="00BF0860">
      <w:pPr>
        <w:spacing w:line="480" w:lineRule="auto"/>
        <w:contextualSpacing/>
        <w:rPr>
          <w:rFonts w:ascii="Times" w:eastAsia="Times" w:hAnsi="Times" w:cs="Times"/>
          <w:b/>
          <w:color w:val="000000"/>
        </w:rPr>
      </w:pPr>
      <w:r>
        <w:rPr>
          <w:rFonts w:ascii="Times" w:eastAsia="Times" w:hAnsi="Times" w:cs="Times"/>
          <w:b/>
          <w:color w:val="000000"/>
        </w:rPr>
        <w:t>Sensitivity</w:t>
      </w:r>
      <w:r w:rsidR="00BF02DB">
        <w:rPr>
          <w:rFonts w:ascii="Times" w:eastAsia="Times" w:hAnsi="Times" w:cs="Times"/>
          <w:b/>
          <w:color w:val="000000"/>
        </w:rPr>
        <w:t xml:space="preserve"> and Exploratory</w:t>
      </w:r>
      <w:r>
        <w:rPr>
          <w:rFonts w:ascii="Times" w:eastAsia="Times" w:hAnsi="Times" w:cs="Times"/>
          <w:b/>
          <w:color w:val="000000"/>
        </w:rPr>
        <w:t xml:space="preserve"> Analyses </w:t>
      </w:r>
    </w:p>
    <w:p w14:paraId="04E494C3" w14:textId="4CC920DC" w:rsidR="00257BFC" w:rsidRDefault="00BF0860" w:rsidP="00BF0860">
      <w:pPr>
        <w:spacing w:line="480" w:lineRule="auto"/>
        <w:contextualSpacing/>
        <w:rPr>
          <w:rFonts w:ascii="Times" w:eastAsia="Times" w:hAnsi="Times" w:cs="Times"/>
          <w:color w:val="000000"/>
        </w:rPr>
      </w:pPr>
      <w:bookmarkStart w:id="24" w:name="_heading=h.3dy6vkm" w:colFirst="0" w:colLast="0"/>
      <w:bookmarkStart w:id="25" w:name="_Hlk114487494"/>
      <w:bookmarkEnd w:id="24"/>
      <w:r w:rsidRPr="00C64121">
        <w:rPr>
          <w:rFonts w:ascii="Times" w:eastAsia="Times" w:hAnsi="Times" w:cs="Times"/>
          <w:color w:val="000000"/>
        </w:rPr>
        <w:t xml:space="preserve">       </w:t>
      </w:r>
      <w:bookmarkEnd w:id="25"/>
      <w:r w:rsidRPr="00C64121">
        <w:rPr>
          <w:rFonts w:ascii="Times" w:eastAsia="Times" w:hAnsi="Times" w:cs="Times"/>
          <w:color w:val="000000"/>
        </w:rPr>
        <w:t xml:space="preserve">To </w:t>
      </w:r>
      <w:r w:rsidR="00256C9C">
        <w:rPr>
          <w:rFonts w:ascii="Times" w:eastAsia="Times" w:hAnsi="Times" w:cs="Times"/>
          <w:color w:val="000000"/>
        </w:rPr>
        <w:t>validate</w:t>
      </w:r>
      <w:r w:rsidR="00256C9C" w:rsidRPr="00C64121">
        <w:rPr>
          <w:rFonts w:ascii="Times" w:eastAsia="Times" w:hAnsi="Times" w:cs="Times"/>
          <w:color w:val="000000"/>
        </w:rPr>
        <w:t xml:space="preserve"> </w:t>
      </w:r>
      <w:r w:rsidRPr="00C64121">
        <w:rPr>
          <w:rFonts w:ascii="Times" w:eastAsia="Times" w:hAnsi="Times" w:cs="Times"/>
          <w:color w:val="000000"/>
        </w:rPr>
        <w:t xml:space="preserve">the </w:t>
      </w:r>
      <w:r w:rsidR="00D51868">
        <w:rPr>
          <w:rFonts w:ascii="Times" w:eastAsia="Times" w:hAnsi="Times" w:cs="Times"/>
          <w:color w:val="000000"/>
        </w:rPr>
        <w:t xml:space="preserve">performance of the </w:t>
      </w:r>
      <w:r w:rsidRPr="00C64121">
        <w:rPr>
          <w:rFonts w:ascii="Times" w:eastAsia="Times" w:hAnsi="Times" w:cs="Times"/>
          <w:color w:val="000000"/>
        </w:rPr>
        <w:t xml:space="preserve">ARIMA model, we performed sensitivity analyses using data from 2014 to 2018 to forecast monthly death rates from January to December 2019. All observed </w:t>
      </w:r>
      <w:r w:rsidRPr="00C80608">
        <w:rPr>
          <w:rFonts w:ascii="Times" w:eastAsia="Times" w:hAnsi="Times" w:cs="Times"/>
          <w:color w:val="000000"/>
        </w:rPr>
        <w:t xml:space="preserve">deaths fell within the 95% PI of the expected deaths, suggesting accurate </w:t>
      </w:r>
      <w:r w:rsidRPr="00BF0860">
        <w:rPr>
          <w:rFonts w:ascii="Times" w:eastAsia="Times" w:hAnsi="Times" w:cs="Times"/>
          <w:color w:val="000000"/>
        </w:rPr>
        <w:t>predictions (</w:t>
      </w:r>
      <w:proofErr w:type="spellStart"/>
      <w:r w:rsidR="009D6D3E" w:rsidRPr="00BF0860">
        <w:rPr>
          <w:rFonts w:ascii="Times" w:eastAsia="Times" w:hAnsi="Times" w:cs="Times"/>
          <w:b/>
          <w:color w:val="000000"/>
        </w:rPr>
        <w:t>e</w:t>
      </w:r>
      <w:r w:rsidRPr="00BF0860">
        <w:rPr>
          <w:rFonts w:ascii="Times" w:eastAsia="Times" w:hAnsi="Times" w:cs="Times"/>
          <w:b/>
          <w:color w:val="000000"/>
        </w:rPr>
        <w:t>Table</w:t>
      </w:r>
      <w:proofErr w:type="spellEnd"/>
      <w:r w:rsidRPr="00BF0860">
        <w:rPr>
          <w:rFonts w:ascii="Times" w:eastAsia="Times" w:hAnsi="Times" w:cs="Times"/>
          <w:b/>
          <w:color w:val="000000"/>
        </w:rPr>
        <w:t xml:space="preserve"> 2</w:t>
      </w:r>
      <w:r w:rsidRPr="00BF0860">
        <w:rPr>
          <w:rFonts w:ascii="Times" w:eastAsia="Times" w:hAnsi="Times" w:cs="Times"/>
          <w:color w:val="000000"/>
        </w:rPr>
        <w:t>). </w:t>
      </w:r>
      <w:r w:rsidR="00671E6A">
        <w:rPr>
          <w:rFonts w:ascii="Times" w:eastAsia="Times" w:hAnsi="Times" w:cs="Times"/>
          <w:color w:val="000000"/>
        </w:rPr>
        <w:t xml:space="preserve">In an additional </w:t>
      </w:r>
      <w:r w:rsidRPr="00BF0860">
        <w:rPr>
          <w:rFonts w:ascii="Times" w:eastAsia="Times" w:hAnsi="Times" w:cs="Times"/>
          <w:color w:val="000000"/>
        </w:rPr>
        <w:t xml:space="preserve">sensitivity analysis, we </w:t>
      </w:r>
      <w:r w:rsidR="00256C9C">
        <w:rPr>
          <w:rFonts w:ascii="Times" w:eastAsia="Times" w:hAnsi="Times" w:cs="Times"/>
          <w:color w:val="000000"/>
        </w:rPr>
        <w:t>“</w:t>
      </w:r>
      <w:r w:rsidRPr="00BF0860">
        <w:rPr>
          <w:rFonts w:ascii="Times" w:eastAsia="Times" w:hAnsi="Times" w:cs="Times"/>
          <w:color w:val="000000"/>
        </w:rPr>
        <w:t>imputed</w:t>
      </w:r>
      <w:r w:rsidR="00256C9C">
        <w:rPr>
          <w:rFonts w:ascii="Times" w:eastAsia="Times" w:hAnsi="Times" w:cs="Times"/>
          <w:color w:val="000000"/>
        </w:rPr>
        <w:t>”</w:t>
      </w:r>
      <w:r w:rsidRPr="00BF0860">
        <w:rPr>
          <w:rFonts w:ascii="Times" w:eastAsia="Times" w:hAnsi="Times" w:cs="Times"/>
          <w:color w:val="000000"/>
        </w:rPr>
        <w:t xml:space="preserve"> single-race monthly </w:t>
      </w:r>
      <w:r w:rsidRPr="009234DC">
        <w:rPr>
          <w:rFonts w:ascii="Times" w:eastAsia="Times" w:hAnsi="Times" w:cs="Times"/>
          <w:color w:val="000000"/>
        </w:rPr>
        <w:t>death data for 2014-2017 bridged-race monthly death data</w:t>
      </w:r>
      <w:r w:rsidR="00BD7DF8" w:rsidRPr="0086188A">
        <w:rPr>
          <w:rFonts w:ascii="Times" w:eastAsia="Times" w:hAnsi="Times" w:cs="Times"/>
          <w:color w:val="000000"/>
        </w:rPr>
        <w:t xml:space="preserve"> (</w:t>
      </w:r>
      <w:proofErr w:type="spellStart"/>
      <w:r w:rsidR="00BD7DF8" w:rsidRPr="009D7FFE">
        <w:rPr>
          <w:rFonts w:ascii="Times" w:eastAsia="Times" w:hAnsi="Times" w:cs="Times"/>
          <w:b/>
          <w:bCs/>
          <w:color w:val="000000"/>
        </w:rPr>
        <w:t>eTable</w:t>
      </w:r>
      <w:proofErr w:type="spellEnd"/>
      <w:r w:rsidR="00BD7DF8" w:rsidRPr="009D7FFE">
        <w:rPr>
          <w:rFonts w:ascii="Times" w:eastAsia="Times" w:hAnsi="Times" w:cs="Times"/>
          <w:b/>
          <w:bCs/>
          <w:color w:val="000000"/>
        </w:rPr>
        <w:t xml:space="preserve"> 3</w:t>
      </w:r>
      <w:r w:rsidR="00BD7DF8" w:rsidRPr="000F45D6">
        <w:rPr>
          <w:rFonts w:ascii="Times" w:eastAsia="Times" w:hAnsi="Times" w:cs="Times"/>
          <w:color w:val="000000"/>
        </w:rPr>
        <w:t>)</w:t>
      </w:r>
      <w:r w:rsidRPr="000F45D6">
        <w:rPr>
          <w:rFonts w:ascii="Times" w:eastAsia="Times" w:hAnsi="Times" w:cs="Times"/>
          <w:color w:val="000000"/>
        </w:rPr>
        <w:t xml:space="preserve">. </w:t>
      </w:r>
      <w:r w:rsidR="004B4153" w:rsidRPr="009234DC">
        <w:rPr>
          <w:rFonts w:ascii="Times" w:eastAsia="Times" w:hAnsi="Times" w:cs="Times"/>
          <w:color w:val="000000"/>
        </w:rPr>
        <w:t xml:space="preserve">To understand whether excess </w:t>
      </w:r>
      <w:r w:rsidR="00EA6840">
        <w:rPr>
          <w:rFonts w:ascii="Times" w:eastAsia="Times" w:hAnsi="Times" w:cs="Times"/>
          <w:color w:val="000000"/>
        </w:rPr>
        <w:t xml:space="preserve">ADRD-related </w:t>
      </w:r>
      <w:r w:rsidR="004B4153" w:rsidRPr="009234DC">
        <w:rPr>
          <w:rFonts w:ascii="Times" w:eastAsia="Times" w:hAnsi="Times" w:cs="Times"/>
          <w:color w:val="000000"/>
        </w:rPr>
        <w:t xml:space="preserve">deaths were </w:t>
      </w:r>
      <w:r w:rsidR="00AD2E02">
        <w:rPr>
          <w:rFonts w:ascii="Times" w:eastAsia="Times" w:hAnsi="Times" w:cs="Times"/>
          <w:color w:val="000000"/>
        </w:rPr>
        <w:t>primarily</w:t>
      </w:r>
      <w:r w:rsidR="004B4153" w:rsidRPr="009234DC">
        <w:rPr>
          <w:rFonts w:ascii="Times" w:eastAsia="Times" w:hAnsi="Times" w:cs="Times"/>
          <w:color w:val="000000"/>
        </w:rPr>
        <w:t xml:space="preserve"> due to </w:t>
      </w:r>
      <w:r w:rsidR="00205A0D" w:rsidRPr="00926C06">
        <w:rPr>
          <w:rFonts w:ascii="Times" w:eastAsia="Times New Roman" w:hAnsi="Times" w:cs="Times New Roman"/>
          <w:color w:val="000000" w:themeColor="text1"/>
        </w:rPr>
        <w:t xml:space="preserve">SAS-CoV-2 </w:t>
      </w:r>
      <w:r w:rsidR="004B4153" w:rsidRPr="009234DC">
        <w:rPr>
          <w:rFonts w:ascii="Times" w:eastAsia="Times" w:hAnsi="Times" w:cs="Times"/>
          <w:color w:val="000000"/>
        </w:rPr>
        <w:t xml:space="preserve">infections, we </w:t>
      </w:r>
      <w:r w:rsidR="00AD2E02">
        <w:rPr>
          <w:rFonts w:ascii="Times" w:eastAsia="Times" w:hAnsi="Times" w:cs="Times"/>
          <w:color w:val="000000"/>
        </w:rPr>
        <w:t>cross-</w:t>
      </w:r>
      <w:r w:rsidR="004B4153" w:rsidRPr="009234DC">
        <w:rPr>
          <w:rFonts w:ascii="Times" w:eastAsia="Times" w:hAnsi="Times" w:cs="Times"/>
          <w:color w:val="000000"/>
        </w:rPr>
        <w:t xml:space="preserve">classified ADRD deaths </w:t>
      </w:r>
      <w:r w:rsidR="00AD2E02">
        <w:rPr>
          <w:rFonts w:ascii="Times" w:eastAsia="Times" w:hAnsi="Times" w:cs="Times"/>
          <w:color w:val="000000"/>
        </w:rPr>
        <w:t xml:space="preserve">and COVID-19 deaths </w:t>
      </w:r>
      <w:r w:rsidR="004B4153" w:rsidRPr="009234DC">
        <w:rPr>
          <w:rFonts w:ascii="Times" w:eastAsia="Times" w:hAnsi="Times" w:cs="Times"/>
          <w:color w:val="000000"/>
        </w:rPr>
        <w:t xml:space="preserve">into four groups and </w:t>
      </w:r>
      <w:r w:rsidR="00770BE8">
        <w:rPr>
          <w:rFonts w:ascii="Times" w:eastAsia="Times" w:hAnsi="Times" w:cs="Times"/>
          <w:color w:val="000000"/>
        </w:rPr>
        <w:t>analyzed</w:t>
      </w:r>
      <w:r w:rsidR="004B4153" w:rsidRPr="009234DC">
        <w:rPr>
          <w:rFonts w:ascii="Times" w:eastAsia="Times" w:hAnsi="Times" w:cs="Times"/>
          <w:color w:val="000000"/>
        </w:rPr>
        <w:t xml:space="preserve"> </w:t>
      </w:r>
      <w:r w:rsidR="006068DF">
        <w:rPr>
          <w:rFonts w:ascii="Times" w:eastAsia="Times" w:hAnsi="Times" w:cs="Times"/>
          <w:color w:val="000000"/>
        </w:rPr>
        <w:t>the corresponding</w:t>
      </w:r>
      <w:r w:rsidR="004B4153" w:rsidRPr="009234DC">
        <w:rPr>
          <w:rFonts w:ascii="Times" w:eastAsia="Times" w:hAnsi="Times" w:cs="Times"/>
          <w:color w:val="000000"/>
        </w:rPr>
        <w:t xml:space="preserve"> t</w:t>
      </w:r>
      <w:sdt>
        <w:sdtPr>
          <w:tag w:val="goog_rdk_28"/>
          <w:id w:val="-1584213877"/>
        </w:sdtPr>
        <w:sdtContent>
          <w:r w:rsidR="004B4153" w:rsidRPr="009234DC">
            <w:rPr>
              <w:rFonts w:ascii="Times" w:eastAsia="Times" w:hAnsi="Times" w:cs="Times"/>
              <w:color w:val="000000"/>
            </w:rPr>
            <w:t>r</w:t>
          </w:r>
        </w:sdtContent>
      </w:sdt>
      <w:r w:rsidR="004B4153" w:rsidRPr="009234DC">
        <w:rPr>
          <w:rFonts w:ascii="Times" w:eastAsia="Times" w:hAnsi="Times" w:cs="Times"/>
          <w:color w:val="000000"/>
        </w:rPr>
        <w:t>ends: 1) ADRD as an underlying cause, COVID-19 as a contributing cause; 2) ADRD as an underlying cause, COVID</w:t>
      </w:r>
      <w:r w:rsidR="00376231">
        <w:rPr>
          <w:rFonts w:ascii="Times" w:eastAsia="Times" w:hAnsi="Times" w:cs="Times"/>
          <w:color w:val="000000"/>
        </w:rPr>
        <w:t>-</w:t>
      </w:r>
      <w:r w:rsidR="00376231">
        <w:rPr>
          <w:rFonts w:ascii="Times" w:eastAsia="Times" w:hAnsi="Times" w:cs="Times"/>
          <w:color w:val="000000"/>
        </w:rPr>
        <w:lastRenderedPageBreak/>
        <w:t>19 not listed</w:t>
      </w:r>
      <w:r w:rsidR="004B4153" w:rsidRPr="009234DC">
        <w:rPr>
          <w:rFonts w:ascii="Times" w:eastAsia="Times" w:hAnsi="Times" w:cs="Times"/>
          <w:color w:val="000000"/>
        </w:rPr>
        <w:t xml:space="preserve"> as a contributing cause; 3) COVID</w:t>
      </w:r>
      <w:r w:rsidR="00770BE8">
        <w:rPr>
          <w:rFonts w:ascii="Times" w:eastAsia="Times" w:hAnsi="Times" w:cs="Times"/>
          <w:color w:val="000000"/>
        </w:rPr>
        <w:t>-19</w:t>
      </w:r>
      <w:r w:rsidR="004B4153" w:rsidRPr="009234DC">
        <w:rPr>
          <w:rFonts w:ascii="Times" w:eastAsia="Times" w:hAnsi="Times" w:cs="Times"/>
          <w:color w:val="000000"/>
        </w:rPr>
        <w:t xml:space="preserve"> as an under</w:t>
      </w:r>
      <w:r w:rsidR="004B4153" w:rsidRPr="0086188A">
        <w:rPr>
          <w:rFonts w:ascii="Times" w:eastAsia="Times" w:hAnsi="Times" w:cs="Times"/>
          <w:color w:val="000000"/>
        </w:rPr>
        <w:t xml:space="preserve">lying cause, ADRD </w:t>
      </w:r>
      <w:r w:rsidR="007B2792">
        <w:rPr>
          <w:rFonts w:ascii="Times" w:eastAsia="Times" w:hAnsi="Times" w:cs="Times"/>
          <w:color w:val="000000"/>
        </w:rPr>
        <w:t xml:space="preserve">listed </w:t>
      </w:r>
      <w:r w:rsidR="004B4153" w:rsidRPr="0086188A">
        <w:rPr>
          <w:rFonts w:ascii="Times" w:eastAsia="Times" w:hAnsi="Times" w:cs="Times"/>
          <w:color w:val="000000"/>
        </w:rPr>
        <w:t xml:space="preserve">as a contributing cause; and 4) </w:t>
      </w:r>
      <w:r w:rsidR="00376231">
        <w:rPr>
          <w:rFonts w:ascii="Times" w:eastAsia="Times" w:hAnsi="Times" w:cs="Times"/>
          <w:color w:val="000000"/>
        </w:rPr>
        <w:t xml:space="preserve">neither </w:t>
      </w:r>
      <w:r w:rsidR="004B4153" w:rsidRPr="0086188A">
        <w:rPr>
          <w:rFonts w:ascii="Times" w:eastAsia="Times" w:hAnsi="Times" w:cs="Times"/>
          <w:color w:val="000000"/>
        </w:rPr>
        <w:t>C</w:t>
      </w:r>
      <w:sdt>
        <w:sdtPr>
          <w:tag w:val="goog_rdk_31"/>
          <w:id w:val="-1507207974"/>
        </w:sdtPr>
        <w:sdtContent>
          <w:r w:rsidR="004B4153" w:rsidRPr="009234DC">
            <w:rPr>
              <w:rFonts w:ascii="Times" w:eastAsia="Times" w:hAnsi="Times" w:cs="Times"/>
              <w:color w:val="000000"/>
            </w:rPr>
            <w:t>OVID</w:t>
          </w:r>
        </w:sdtContent>
      </w:sdt>
      <w:r w:rsidR="00376231">
        <w:t>-</w:t>
      </w:r>
      <w:r w:rsidR="00376231" w:rsidRPr="00A21F99">
        <w:rPr>
          <w:rFonts w:ascii="Times" w:eastAsia="Times" w:hAnsi="Times" w:cs="Times"/>
          <w:color w:val="000000"/>
        </w:rPr>
        <w:t>19</w:t>
      </w:r>
      <w:r w:rsidR="004B4153" w:rsidRPr="009234DC">
        <w:rPr>
          <w:rFonts w:ascii="Times" w:eastAsia="Times" w:hAnsi="Times" w:cs="Times"/>
          <w:color w:val="000000"/>
        </w:rPr>
        <w:t xml:space="preserve"> </w:t>
      </w:r>
      <w:r w:rsidR="00376231">
        <w:rPr>
          <w:rFonts w:ascii="Times" w:eastAsia="Times" w:hAnsi="Times" w:cs="Times"/>
          <w:color w:val="000000"/>
        </w:rPr>
        <w:t>nor</w:t>
      </w:r>
      <w:r w:rsidR="004B4153" w:rsidRPr="009234DC">
        <w:rPr>
          <w:rFonts w:ascii="Times" w:eastAsia="Times" w:hAnsi="Times" w:cs="Times"/>
          <w:color w:val="000000"/>
        </w:rPr>
        <w:t xml:space="preserve"> ADRD</w:t>
      </w:r>
      <w:r w:rsidR="007B2792">
        <w:rPr>
          <w:rFonts w:ascii="Times" w:eastAsia="Times" w:hAnsi="Times" w:cs="Times"/>
          <w:color w:val="000000"/>
        </w:rPr>
        <w:t xml:space="preserve"> </w:t>
      </w:r>
      <w:r w:rsidR="00376231">
        <w:rPr>
          <w:rFonts w:ascii="Times" w:eastAsia="Times" w:hAnsi="Times" w:cs="Times"/>
          <w:color w:val="000000"/>
        </w:rPr>
        <w:t xml:space="preserve">as an underlying cause </w:t>
      </w:r>
      <w:r w:rsidR="004B4153" w:rsidRPr="009234DC">
        <w:rPr>
          <w:rFonts w:ascii="Times" w:eastAsia="Times" w:hAnsi="Times" w:cs="Times"/>
          <w:color w:val="000000"/>
        </w:rPr>
        <w:t>(e.g., cancer</w:t>
      </w:r>
      <w:r w:rsidR="00376231">
        <w:rPr>
          <w:rFonts w:ascii="Times" w:eastAsia="Times" w:hAnsi="Times" w:cs="Times"/>
          <w:color w:val="000000"/>
        </w:rPr>
        <w:t xml:space="preserve"> deaths</w:t>
      </w:r>
      <w:r w:rsidR="004B4153" w:rsidRPr="009234DC">
        <w:rPr>
          <w:rFonts w:ascii="Times" w:eastAsia="Times" w:hAnsi="Times" w:cs="Times"/>
          <w:color w:val="000000"/>
        </w:rPr>
        <w:t xml:space="preserve">), </w:t>
      </w:r>
      <w:r w:rsidR="00376231">
        <w:rPr>
          <w:rFonts w:ascii="Times" w:eastAsia="Times" w:hAnsi="Times" w:cs="Times"/>
          <w:color w:val="000000"/>
        </w:rPr>
        <w:t xml:space="preserve">but </w:t>
      </w:r>
      <w:r w:rsidR="004B4153" w:rsidRPr="009234DC">
        <w:rPr>
          <w:rFonts w:ascii="Times" w:eastAsia="Times" w:hAnsi="Times" w:cs="Times"/>
          <w:color w:val="000000"/>
        </w:rPr>
        <w:t>ADRD as a contributing cause.</w:t>
      </w:r>
      <w:r w:rsidR="009D7FFE">
        <w:rPr>
          <w:rFonts w:ascii="Times" w:eastAsia="Times" w:hAnsi="Times" w:cs="Times"/>
          <w:color w:val="000000"/>
        </w:rPr>
        <w:t xml:space="preserve"> </w:t>
      </w:r>
    </w:p>
    <w:p w14:paraId="1C35E1D2" w14:textId="4C90FDDB" w:rsidR="00DA43FC" w:rsidRPr="00C64121" w:rsidDel="00701161" w:rsidRDefault="00257BFC" w:rsidP="00DA43FC">
      <w:pPr>
        <w:spacing w:line="480" w:lineRule="auto"/>
        <w:contextualSpacing/>
        <w:rPr>
          <w:ins w:id="26" w:author="Author"/>
          <w:del w:id="27" w:author="Author"/>
          <w:rFonts w:ascii="Times" w:eastAsia="Times" w:hAnsi="Times" w:cs="Times"/>
          <w:color w:val="000000"/>
        </w:rPr>
      </w:pPr>
      <w:r>
        <w:rPr>
          <w:rFonts w:ascii="Times" w:eastAsia="Times" w:hAnsi="Times" w:cs="Times"/>
          <w:color w:val="000000"/>
        </w:rPr>
        <w:t xml:space="preserve">      We conducted exploratory analyses to </w:t>
      </w:r>
      <w:r w:rsidR="00031AB1">
        <w:rPr>
          <w:rFonts w:ascii="Times" w:eastAsia="Times" w:hAnsi="Times" w:cs="Times"/>
          <w:color w:val="000000"/>
        </w:rPr>
        <w:t xml:space="preserve">investigate potential reasons for </w:t>
      </w:r>
      <w:r w:rsidR="004C114D">
        <w:rPr>
          <w:rFonts w:ascii="Times" w:eastAsia="Times" w:hAnsi="Times" w:cs="Times"/>
          <w:color w:val="000000"/>
        </w:rPr>
        <w:t>notable declines</w:t>
      </w:r>
      <w:r>
        <w:rPr>
          <w:rFonts w:ascii="Times" w:eastAsia="Times" w:hAnsi="Times" w:cs="Times"/>
          <w:color w:val="000000"/>
        </w:rPr>
        <w:t xml:space="preserve"> in excess deaths</w:t>
      </w:r>
      <w:r w:rsidR="00376231">
        <w:rPr>
          <w:rFonts w:ascii="Times" w:eastAsia="Times" w:hAnsi="Times" w:cs="Times"/>
          <w:color w:val="000000"/>
        </w:rPr>
        <w:t xml:space="preserve"> between </w:t>
      </w:r>
      <w:r w:rsidR="00226F03">
        <w:rPr>
          <w:rFonts w:ascii="Times" w:eastAsia="Times" w:hAnsi="Times" w:cs="Times"/>
          <w:color w:val="000000"/>
        </w:rPr>
        <w:t>years 1 and 2</w:t>
      </w:r>
      <w:r>
        <w:rPr>
          <w:rFonts w:ascii="Times" w:eastAsia="Times" w:hAnsi="Times" w:cs="Times"/>
          <w:color w:val="000000"/>
        </w:rPr>
        <w:t xml:space="preserve">. </w:t>
      </w:r>
      <w:ins w:id="28" w:author="Author">
        <w:r w:rsidR="00DA43FC">
          <w:rPr>
            <w:rFonts w:ascii="Times" w:eastAsia="Times" w:hAnsi="Times" w:cs="Times"/>
            <w:color w:val="000000"/>
          </w:rPr>
          <w:t xml:space="preserve">First, to </w:t>
        </w:r>
        <w:del w:id="29" w:author="Author">
          <w:r w:rsidR="00DA43FC" w:rsidDel="00F42D57">
            <w:rPr>
              <w:rFonts w:ascii="Times" w:eastAsia="Times" w:hAnsi="Times" w:cs="Times"/>
              <w:color w:val="000000"/>
            </w:rPr>
            <w:delText>evaluate</w:delText>
          </w:r>
        </w:del>
        <w:r w:rsidR="00F42D57">
          <w:rPr>
            <w:rFonts w:ascii="Times" w:eastAsia="Times" w:hAnsi="Times" w:cs="Times"/>
            <w:color w:val="000000"/>
          </w:rPr>
          <w:t>understand how changes in population size in nursing home during the pandemic might have</w:t>
        </w:r>
        <w:r w:rsidR="00701161">
          <w:rPr>
            <w:rFonts w:ascii="Times" w:eastAsia="Times" w:hAnsi="Times" w:cs="Times"/>
            <w:color w:val="000000"/>
          </w:rPr>
          <w:t xml:space="preserve"> influenced the estimate of excess deaths in nursing home, we </w:t>
        </w:r>
        <w:r w:rsidR="00701161">
          <w:rPr>
            <w:rFonts w:ascii="Times New Roman" w:eastAsia="Times New Roman" w:hAnsi="Times New Roman" w:cs="Times New Roman"/>
            <w:bCs/>
            <w:color w:val="000000"/>
          </w:rPr>
          <w:t>obtained</w:t>
        </w:r>
        <w:r w:rsidR="00701161" w:rsidRPr="00763B42">
          <w:rPr>
            <w:rFonts w:ascii="Times New Roman" w:eastAsia="Times New Roman" w:hAnsi="Times New Roman" w:cs="Times New Roman"/>
            <w:bCs/>
            <w:color w:val="000000"/>
          </w:rPr>
          <w:t xml:space="preserve"> the monthly </w:t>
        </w:r>
        <w:r w:rsidR="00701161">
          <w:rPr>
            <w:rFonts w:ascii="Times New Roman" w:eastAsia="Times New Roman" w:hAnsi="Times New Roman" w:cs="Times New Roman"/>
            <w:bCs/>
            <w:color w:val="000000"/>
          </w:rPr>
          <w:t xml:space="preserve">number </w:t>
        </w:r>
        <w:r w:rsidR="00701161" w:rsidRPr="00763B42">
          <w:rPr>
            <w:rFonts w:ascii="Times New Roman" w:eastAsia="Times New Roman" w:hAnsi="Times New Roman" w:cs="Times New Roman"/>
            <w:bCs/>
            <w:color w:val="000000"/>
          </w:rPr>
          <w:t>of nursing home residents from the Centers for Medicare &amp; Medicaid Services (CMS) for the years 2019 to 2022</w:t>
        </w:r>
        <w:r w:rsidR="00701161">
          <w:rPr>
            <w:rFonts w:ascii="Times New Roman" w:eastAsia="Times New Roman" w:hAnsi="Times New Roman" w:cs="Times New Roman"/>
            <w:bCs/>
            <w:color w:val="000000"/>
          </w:rPr>
          <w:t xml:space="preserve"> </w:t>
        </w:r>
        <w:r w:rsidR="00701161">
          <w:rPr>
            <w:rFonts w:ascii="Times New Roman" w:eastAsia="Times New Roman" w:hAnsi="Times New Roman" w:cs="Times New Roman"/>
            <w:bCs/>
            <w:color w:val="000000"/>
          </w:rPr>
          <w:t xml:space="preserve">and calculated the adjusted observed number of deaths by </w:t>
        </w:r>
        <w:r w:rsidR="00701161" w:rsidRPr="00763B42">
          <w:rPr>
            <w:rFonts w:ascii="Times New Roman" w:eastAsia="Times New Roman" w:hAnsi="Times New Roman" w:cs="Times New Roman"/>
            <w:bCs/>
            <w:color w:val="000000"/>
          </w:rPr>
          <w:t xml:space="preserve">comparing the number of total residents from March 2020 to February 2022 to the corresponding monthly </w:t>
        </w:r>
        <w:r w:rsidR="00701161">
          <w:rPr>
            <w:rFonts w:ascii="Times New Roman" w:eastAsia="Times New Roman" w:hAnsi="Times New Roman" w:cs="Times New Roman"/>
            <w:bCs/>
            <w:color w:val="000000"/>
          </w:rPr>
          <w:t xml:space="preserve">number </w:t>
        </w:r>
        <w:r w:rsidR="00701161" w:rsidRPr="00763B42">
          <w:rPr>
            <w:rFonts w:ascii="Times New Roman" w:eastAsia="Times New Roman" w:hAnsi="Times New Roman" w:cs="Times New Roman"/>
            <w:bCs/>
            <w:color w:val="000000"/>
          </w:rPr>
          <w:t>in 2019</w:t>
        </w:r>
        <w:r w:rsidR="00701161">
          <w:rPr>
            <w:rFonts w:ascii="Times New Roman" w:eastAsia="Times New Roman" w:hAnsi="Times New Roman" w:cs="Times New Roman"/>
            <w:bCs/>
            <w:color w:val="000000"/>
          </w:rPr>
          <w:t xml:space="preserve"> (see online supplemental text for details)</w:t>
        </w:r>
        <w:r w:rsidR="00701161" w:rsidRPr="00763B42">
          <w:rPr>
            <w:rFonts w:ascii="Times New Roman" w:eastAsia="Times New Roman" w:hAnsi="Times New Roman" w:cs="Times New Roman"/>
            <w:bCs/>
            <w:color w:val="000000"/>
          </w:rPr>
          <w:t xml:space="preserve">. </w:t>
        </w:r>
        <w:del w:id="30" w:author="Author">
          <w:r w:rsidR="00DA43FC" w:rsidDel="00701161">
            <w:rPr>
              <w:rFonts w:ascii="Times" w:eastAsia="Times" w:hAnsi="Times" w:cs="Times"/>
              <w:color w:val="000000"/>
            </w:rPr>
            <w:delText xml:space="preserve"> </w:delText>
          </w:r>
          <w:r w:rsidR="00DA43FC" w:rsidDel="00F42D57">
            <w:rPr>
              <w:rFonts w:ascii="Times" w:eastAsia="Times" w:hAnsi="Times" w:cs="Times"/>
              <w:color w:val="000000"/>
            </w:rPr>
            <w:delText>the xxx, we used the nursing home provider information provided by the  (see supplemental xxx).</w:delText>
          </w:r>
        </w:del>
      </w:ins>
    </w:p>
    <w:p w14:paraId="5671CF52" w14:textId="716E9626" w:rsidR="00BF0860" w:rsidRPr="00C64121" w:rsidRDefault="00A51784" w:rsidP="00BF0860">
      <w:pPr>
        <w:spacing w:line="480" w:lineRule="auto"/>
        <w:contextualSpacing/>
        <w:rPr>
          <w:rFonts w:ascii="Times" w:eastAsia="Times" w:hAnsi="Times" w:cs="Times"/>
          <w:color w:val="000000"/>
        </w:rPr>
      </w:pPr>
      <w:del w:id="31" w:author="Author">
        <w:r w:rsidDel="00DA43FC">
          <w:rPr>
            <w:rFonts w:ascii="Times" w:eastAsia="Times" w:hAnsi="Times" w:cs="Times"/>
            <w:color w:val="000000"/>
          </w:rPr>
          <w:delText>Specifically</w:delText>
        </w:r>
      </w:del>
      <w:ins w:id="32" w:author="Author">
        <w:r w:rsidR="00DA43FC">
          <w:rPr>
            <w:rFonts w:ascii="Times" w:eastAsia="Times" w:hAnsi="Times" w:cs="Times"/>
            <w:color w:val="000000"/>
          </w:rPr>
          <w:t>Second</w:t>
        </w:r>
      </w:ins>
      <w:r w:rsidR="00823706" w:rsidRPr="005C798F">
        <w:rPr>
          <w:rFonts w:ascii="Times New Roman" w:hAnsi="Times New Roman" w:cs="Times New Roman"/>
          <w:color w:val="212121"/>
          <w:shd w:val="clear" w:color="auto" w:fill="FFFFFF"/>
        </w:rPr>
        <w:t xml:space="preserve">, we evaluated </w:t>
      </w:r>
      <w:r w:rsidR="004C114D">
        <w:rPr>
          <w:rFonts w:ascii="Times New Roman" w:hAnsi="Times New Roman" w:cs="Times New Roman"/>
          <w:color w:val="212121"/>
          <w:shd w:val="clear" w:color="auto" w:fill="FFFFFF"/>
        </w:rPr>
        <w:t xml:space="preserve">trends in other causes of death at home or in nursing-homes </w:t>
      </w:r>
      <w:ins w:id="33" w:author="Author">
        <w:r w:rsidR="00154356">
          <w:rPr>
            <w:rFonts w:ascii="Times New Roman" w:hAnsi="Times New Roman" w:cs="Times New Roman"/>
            <w:color w:val="212121"/>
            <w:shd w:val="clear" w:color="auto" w:fill="FFFFFF"/>
          </w:rPr>
          <w:t xml:space="preserve">to </w:t>
        </w:r>
        <w:del w:id="34" w:author="Author">
          <w:r w:rsidR="00154356" w:rsidDel="00EC764E">
            <w:rPr>
              <w:rFonts w:ascii="Times New Roman" w:hAnsi="Times New Roman" w:cs="Times New Roman"/>
              <w:color w:val="212121"/>
              <w:shd w:val="clear" w:color="auto" w:fill="FFFFFF"/>
            </w:rPr>
            <w:delText>evaluate</w:delText>
          </w:r>
        </w:del>
        <w:r w:rsidR="00EC764E">
          <w:rPr>
            <w:rFonts w:ascii="Times New Roman" w:hAnsi="Times New Roman" w:cs="Times New Roman"/>
            <w:color w:val="212121"/>
            <w:shd w:val="clear" w:color="auto" w:fill="FFFFFF"/>
          </w:rPr>
          <w:t>investigate</w:t>
        </w:r>
        <w:r w:rsidR="00154356">
          <w:rPr>
            <w:rFonts w:ascii="Times New Roman" w:hAnsi="Times New Roman" w:cs="Times New Roman"/>
            <w:color w:val="212121"/>
            <w:shd w:val="clear" w:color="auto" w:fill="FFFFFF"/>
          </w:rPr>
          <w:t xml:space="preserve"> </w:t>
        </w:r>
      </w:ins>
      <w:del w:id="35" w:author="Author">
        <w:r w:rsidR="004C114D" w:rsidDel="00154356">
          <w:rPr>
            <w:rFonts w:ascii="Times New Roman" w:hAnsi="Times New Roman" w:cs="Times New Roman"/>
            <w:color w:val="212121"/>
            <w:shd w:val="clear" w:color="auto" w:fill="FFFFFF"/>
          </w:rPr>
          <w:delText>as indicators of change in population size</w:delText>
        </w:r>
        <w:r w:rsidR="004506BD" w:rsidDel="00154356">
          <w:rPr>
            <w:rFonts w:ascii="Times New Roman" w:hAnsi="Times New Roman" w:cs="Times New Roman"/>
            <w:color w:val="212121"/>
            <w:shd w:val="clear" w:color="auto" w:fill="FFFFFF"/>
          </w:rPr>
          <w:delText xml:space="preserve"> </w:delText>
        </w:r>
        <w:r w:rsidR="004C114D" w:rsidDel="00154356">
          <w:rPr>
            <w:rFonts w:ascii="Times New Roman" w:hAnsi="Times New Roman" w:cs="Times New Roman"/>
            <w:color w:val="212121"/>
            <w:shd w:val="clear" w:color="auto" w:fill="FFFFFF"/>
          </w:rPr>
          <w:delText xml:space="preserve">or </w:delText>
        </w:r>
      </w:del>
      <w:r w:rsidR="00823706" w:rsidRPr="005C798F">
        <w:rPr>
          <w:rFonts w:ascii="Times New Roman" w:hAnsi="Times New Roman" w:cs="Times New Roman"/>
          <w:color w:val="212121"/>
          <w:shd w:val="clear" w:color="auto" w:fill="FFFFFF"/>
        </w:rPr>
        <w:t xml:space="preserve">the possibility of </w:t>
      </w:r>
      <w:r w:rsidR="00EA07EE">
        <w:rPr>
          <w:rFonts w:ascii="Times New Roman" w:hAnsi="Times New Roman" w:cs="Times New Roman"/>
          <w:color w:val="212121"/>
          <w:shd w:val="clear" w:color="auto" w:fill="FFFFFF"/>
        </w:rPr>
        <w:t>frailty selection</w:t>
      </w:r>
      <w:r w:rsidR="00823706" w:rsidRPr="005C798F">
        <w:rPr>
          <w:rFonts w:ascii="Times New Roman" w:eastAsia="Times New Roman" w:hAnsi="Times New Roman" w:cs="Times New Roman"/>
        </w:rPr>
        <w:t xml:space="preserve">, </w:t>
      </w:r>
      <w:r w:rsidR="00915B6D" w:rsidRPr="005C798F">
        <w:rPr>
          <w:rFonts w:ascii="Times New Roman" w:eastAsia="Times New Roman" w:hAnsi="Times New Roman" w:cs="Times New Roman"/>
        </w:rPr>
        <w:t>i.e.</w:t>
      </w:r>
      <w:r w:rsidR="00823706" w:rsidRPr="005C798F">
        <w:rPr>
          <w:rFonts w:ascii="Times New Roman" w:eastAsia="Times New Roman" w:hAnsi="Times New Roman" w:cs="Times New Roman"/>
        </w:rPr>
        <w:t>, the frailest individuals with ADRD would have died in pandemic year 1, leaving an unusually small number of individuals with ADRD at risk of death in year 2.</w:t>
      </w:r>
      <w:r w:rsidR="00823706" w:rsidRPr="005C798F">
        <w:rPr>
          <w:rFonts w:ascii="Times New Roman" w:hAnsi="Times New Roman" w:cs="Times New Roman"/>
          <w:color w:val="212121"/>
          <w:shd w:val="clear" w:color="auto" w:fill="FFFFFF"/>
        </w:rPr>
        <w:t xml:space="preserve"> </w:t>
      </w:r>
      <w:del w:id="36" w:author="Author">
        <w:r w:rsidR="004506BD" w:rsidDel="00154356">
          <w:rPr>
            <w:rFonts w:ascii="Times New Roman" w:hAnsi="Times New Roman" w:cs="Times New Roman"/>
            <w:color w:val="212121"/>
            <w:shd w:val="clear" w:color="auto" w:fill="FFFFFF"/>
          </w:rPr>
          <w:delText>Either population changes or frailty selection would be expected to reduce all cause of death in year 2. W</w:delText>
        </w:r>
        <w:r w:rsidR="00823706" w:rsidRPr="005C798F" w:rsidDel="00154356">
          <w:rPr>
            <w:rFonts w:ascii="Times New Roman" w:hAnsi="Times New Roman" w:cs="Times New Roman"/>
            <w:color w:val="212121"/>
            <w:shd w:val="clear" w:color="auto" w:fill="FFFFFF"/>
          </w:rPr>
          <w:delText>e</w:delText>
        </w:r>
        <w:r w:rsidR="004506BD" w:rsidDel="00154356">
          <w:rPr>
            <w:rFonts w:ascii="Times New Roman" w:hAnsi="Times New Roman" w:cs="Times New Roman"/>
            <w:color w:val="212121"/>
            <w:shd w:val="clear" w:color="auto" w:fill="FFFFFF"/>
          </w:rPr>
          <w:delText xml:space="preserve"> thus</w:delText>
        </w:r>
        <w:r w:rsidR="00823706" w:rsidRPr="005C798F" w:rsidDel="00154356">
          <w:rPr>
            <w:rFonts w:ascii="Times New Roman" w:hAnsi="Times New Roman" w:cs="Times New Roman"/>
            <w:color w:val="212121"/>
            <w:shd w:val="clear" w:color="auto" w:fill="FFFFFF"/>
          </w:rPr>
          <w:delText xml:space="preserve"> </w:delText>
        </w:r>
      </w:del>
      <w:ins w:id="37" w:author="Author">
        <w:r w:rsidR="00154356">
          <w:rPr>
            <w:rFonts w:ascii="Times New Roman" w:hAnsi="Times New Roman" w:cs="Times New Roman"/>
            <w:color w:val="212121"/>
            <w:shd w:val="clear" w:color="auto" w:fill="FFFFFF"/>
          </w:rPr>
          <w:t xml:space="preserve">We </w:t>
        </w:r>
      </w:ins>
      <w:r w:rsidR="00823706" w:rsidRPr="005C798F">
        <w:rPr>
          <w:rFonts w:ascii="Times New Roman" w:hAnsi="Times New Roman" w:cs="Times New Roman"/>
          <w:color w:val="212121"/>
          <w:shd w:val="clear" w:color="auto" w:fill="FFFFFF"/>
        </w:rPr>
        <w:t xml:space="preserve">compared the temporal patterns of ADRD-related deaths with four other leading causes of death: cancer, heart disease, respiratory disease, and cerebrovascular disease. </w:t>
      </w:r>
      <w:r w:rsidR="00DE3C3B" w:rsidRPr="00DE3C3B">
        <w:rPr>
          <w:rFonts w:ascii="Times New Roman" w:hAnsi="Times New Roman" w:cs="Times New Roman"/>
          <w:color w:val="1D1C1D"/>
          <w:sz w:val="23"/>
          <w:szCs w:val="23"/>
          <w:shd w:val="clear" w:color="auto" w:fill="FFFFFF"/>
        </w:rPr>
        <w:t>To facilitate comparisons, we defined a baseline monthly mortality level for each cause, estimated as the average death count over the 12 months preceding the pandemic (March 2019-February 2020 inclusive).</w:t>
      </w:r>
      <w:r w:rsidR="00DE3C3B">
        <w:rPr>
          <w:rFonts w:ascii="Arial" w:hAnsi="Arial" w:cs="Arial"/>
          <w:i/>
          <w:iCs/>
          <w:color w:val="1D1C1D"/>
          <w:sz w:val="23"/>
          <w:szCs w:val="23"/>
          <w:shd w:val="clear" w:color="auto" w:fill="FFFFFF"/>
        </w:rPr>
        <w:t xml:space="preserve"> </w:t>
      </w:r>
      <w:del w:id="38" w:author="Author">
        <w:r w:rsidDel="00DA43FC">
          <w:rPr>
            <w:rFonts w:ascii="Times New Roman" w:hAnsi="Times New Roman" w:cs="Times New Roman"/>
            <w:color w:val="212121"/>
            <w:shd w:val="clear" w:color="auto" w:fill="FFFFFF"/>
          </w:rPr>
          <w:delText>Second</w:delText>
        </w:r>
      </w:del>
      <w:ins w:id="39" w:author="Author">
        <w:r w:rsidR="00DA43FC">
          <w:rPr>
            <w:rFonts w:ascii="Times New Roman" w:hAnsi="Times New Roman" w:cs="Times New Roman"/>
            <w:color w:val="212121"/>
            <w:shd w:val="clear" w:color="auto" w:fill="FFFFFF"/>
          </w:rPr>
          <w:t>Third</w:t>
        </w:r>
      </w:ins>
      <w:r w:rsidR="00863D82">
        <w:rPr>
          <w:rFonts w:ascii="Times New Roman" w:hAnsi="Times New Roman" w:cs="Times New Roman"/>
          <w:color w:val="212121"/>
          <w:shd w:val="clear" w:color="auto" w:fill="FFFFFF"/>
        </w:rPr>
        <w:t xml:space="preserve">, </w:t>
      </w:r>
      <w:r w:rsidR="00863D82">
        <w:rPr>
          <w:rFonts w:ascii="Times" w:eastAsia="Times" w:hAnsi="Times" w:cs="Times"/>
          <w:color w:val="000000"/>
        </w:rPr>
        <w:t xml:space="preserve">we used </w:t>
      </w:r>
      <w:r w:rsidR="00863D82">
        <w:rPr>
          <w:rFonts w:ascii="Times New Roman" w:eastAsia="Times New Roman" w:hAnsi="Times New Roman" w:cs="Times New Roman"/>
        </w:rPr>
        <w:t xml:space="preserve">weekly </w:t>
      </w:r>
      <w:r w:rsidR="00863D82">
        <w:rPr>
          <w:rFonts w:ascii="Times New Roman" w:eastAsia="Times New Roman" w:hAnsi="Times New Roman" w:cs="Times New Roman"/>
          <w:highlight w:val="white"/>
        </w:rPr>
        <w:t>COVID-19 vaccination data</w:t>
      </w:r>
      <w:r w:rsidR="00863D82">
        <w:rPr>
          <w:rFonts w:ascii="Times New Roman" w:eastAsia="Times New Roman" w:hAnsi="Times New Roman" w:cs="Times New Roman"/>
        </w:rPr>
        <w:t xml:space="preserve"> from the CDC COVID</w:t>
      </w:r>
      <w:r w:rsidR="00863D82">
        <w:rPr>
          <w:rFonts w:ascii="Times" w:eastAsia="Times" w:hAnsi="Times" w:cs="Times"/>
        </w:rPr>
        <w:t xml:space="preserve"> </w:t>
      </w:r>
      <w:r w:rsidR="00863D82">
        <w:rPr>
          <w:rFonts w:ascii="Times" w:eastAsia="Times" w:hAnsi="Times" w:cs="Times"/>
          <w:color w:val="000000"/>
        </w:rPr>
        <w:t>Data Tracker to understand how vaccination may have affected excess mortality. Specifically, we assessed how changes in annualized excess ADRD-related deaths differed by vaccine coverage across US states (see supplemental document for details)</w:t>
      </w:r>
      <w:r w:rsidR="00EA6840">
        <w:rPr>
          <w:rFonts w:ascii="Times" w:eastAsia="Times" w:hAnsi="Times" w:cs="Times"/>
          <w:color w:val="000000"/>
        </w:rPr>
        <w:t>.</w:t>
      </w:r>
      <w:r w:rsidR="00BF02DB">
        <w:rPr>
          <w:rFonts w:ascii="Times" w:eastAsia="Times" w:hAnsi="Times" w:cs="Times"/>
          <w:color w:val="000000"/>
        </w:rPr>
        <w:fldChar w:fldCharType="begin"/>
      </w:r>
      <w:r w:rsidR="00BC2DF1">
        <w:rPr>
          <w:rFonts w:ascii="Times" w:eastAsia="Times" w:hAnsi="Times" w:cs="Times"/>
          <w:color w:val="000000"/>
        </w:rPr>
        <w:instrText xml:space="preserve"> ADDIN ZOTERO_ITEM CSL_CITATION {"citationID":"JVwWJKRZ","properties":{"formattedCitation":"\\super 14\\nosupersub{}","plainCitation":"14","noteIndex":0},"citationItems":[{"id":717,"uris":["http://zotero.org/users/8233444/items/AUN6PJGV"],"itemData":{"id":717,"type":"webpage","title":"COVID Data Tracker","URL":"https://covid.cdc.gov/covid-data-tracker","author":[{"literal":"Centers for Disease Control and Prevention."}],"issued":{"date-parts":[["2022",8,17]]}}}],"schema":"https://github.com/citation-style-language/schema/raw/master/csl-citation.json"} </w:instrText>
      </w:r>
      <w:r w:rsidR="00BF02DB">
        <w:rPr>
          <w:rFonts w:ascii="Times" w:eastAsia="Times" w:hAnsi="Times" w:cs="Times"/>
          <w:color w:val="000000"/>
        </w:rPr>
        <w:fldChar w:fldCharType="separate"/>
      </w:r>
      <w:r w:rsidR="00BC2DF1" w:rsidRPr="00BC2DF1">
        <w:rPr>
          <w:rFonts w:ascii="Times" w:hAnsi="Times" w:cs="Times"/>
          <w:vertAlign w:val="superscript"/>
        </w:rPr>
        <w:t>14</w:t>
      </w:r>
      <w:r w:rsidR="00BF02DB">
        <w:rPr>
          <w:rFonts w:ascii="Times" w:eastAsia="Times" w:hAnsi="Times" w:cs="Times"/>
          <w:color w:val="000000"/>
        </w:rPr>
        <w:fldChar w:fldCharType="end"/>
      </w:r>
      <w:ins w:id="40" w:author="Author">
        <w:r w:rsidR="00DA43FC">
          <w:rPr>
            <w:rFonts w:ascii="Times" w:eastAsia="Times" w:hAnsi="Times" w:cs="Times"/>
            <w:color w:val="000000"/>
          </w:rPr>
          <w:t xml:space="preserve"> </w:t>
        </w:r>
      </w:ins>
    </w:p>
    <w:p w14:paraId="229C9B93" w14:textId="503643F6" w:rsidR="004B4153" w:rsidRDefault="00182CFF" w:rsidP="00BF0860">
      <w:pPr>
        <w:spacing w:line="480" w:lineRule="auto"/>
        <w:contextualSpacing/>
        <w:rPr>
          <w:ins w:id="41" w:author="Author"/>
          <w:rFonts w:ascii="Times" w:eastAsia="Times" w:hAnsi="Times" w:cs="Times"/>
          <w:color w:val="000000"/>
        </w:rPr>
      </w:pPr>
      <w:r w:rsidRPr="00C64121">
        <w:rPr>
          <w:rFonts w:ascii="Times" w:eastAsia="Times" w:hAnsi="Times" w:cs="Times"/>
          <w:color w:val="000000"/>
        </w:rPr>
        <w:t xml:space="preserve">       </w:t>
      </w:r>
      <w:r w:rsidR="00BF0860">
        <w:rPr>
          <w:rFonts w:ascii="Times" w:eastAsia="Times" w:hAnsi="Times" w:cs="Times"/>
          <w:color w:val="000000"/>
        </w:rPr>
        <w:t>All analyses were performed using R, version 4.2.1. This study used publicly available data</w:t>
      </w:r>
      <w:r w:rsidR="006068DF">
        <w:rPr>
          <w:rFonts w:ascii="Times" w:eastAsia="Times" w:hAnsi="Times" w:cs="Times"/>
          <w:color w:val="000000"/>
        </w:rPr>
        <w:t>,</w:t>
      </w:r>
      <w:r w:rsidR="00BF0860">
        <w:rPr>
          <w:rFonts w:ascii="Times" w:eastAsia="Times" w:hAnsi="Times" w:cs="Times"/>
          <w:color w:val="000000"/>
        </w:rPr>
        <w:t xml:space="preserve"> was not subject to Human Subjects Review</w:t>
      </w:r>
      <w:r w:rsidR="006068DF">
        <w:rPr>
          <w:rFonts w:ascii="Times" w:eastAsia="Times" w:hAnsi="Times" w:cs="Times"/>
          <w:color w:val="000000"/>
        </w:rPr>
        <w:t>,</w:t>
      </w:r>
      <w:r w:rsidR="00BF0860">
        <w:rPr>
          <w:rFonts w:ascii="Times" w:eastAsia="Times" w:hAnsi="Times" w:cs="Times"/>
          <w:color w:val="000000"/>
        </w:rPr>
        <w:t xml:space="preserve"> and followed the STROBE guidelines.</w:t>
      </w:r>
    </w:p>
    <w:p w14:paraId="4CDA031E" w14:textId="77777777" w:rsidR="00701161" w:rsidRPr="00926C06" w:rsidRDefault="00701161" w:rsidP="00BF0860">
      <w:pPr>
        <w:spacing w:line="480" w:lineRule="auto"/>
        <w:contextualSpacing/>
        <w:rPr>
          <w:rFonts w:ascii="Times" w:hAnsi="Times"/>
          <w:color w:val="000000"/>
        </w:rPr>
      </w:pPr>
    </w:p>
    <w:p w14:paraId="7D0C1E99" w14:textId="77777777" w:rsidR="00CA2DCE" w:rsidRDefault="00CA2DCE" w:rsidP="00BF0860">
      <w:pPr>
        <w:spacing w:line="480" w:lineRule="auto"/>
        <w:contextualSpacing/>
        <w:rPr>
          <w:rFonts w:ascii="Times" w:eastAsia="Times" w:hAnsi="Times" w:cs="Times"/>
        </w:rPr>
      </w:pPr>
    </w:p>
    <w:p w14:paraId="000000B1" w14:textId="75B7A06B" w:rsidR="00BF0860" w:rsidRPr="00B637E4" w:rsidRDefault="00BF0860" w:rsidP="00BF0860">
      <w:pPr>
        <w:spacing w:line="480" w:lineRule="auto"/>
        <w:contextualSpacing/>
        <w:jc w:val="center"/>
        <w:rPr>
          <w:rFonts w:ascii="Times" w:eastAsia="Times" w:hAnsi="Times" w:cs="Times"/>
          <w:b/>
          <w:color w:val="000000"/>
          <w:shd w:val="clear" w:color="auto" w:fill="F8F8F8"/>
        </w:rPr>
      </w:pPr>
      <w:r>
        <w:rPr>
          <w:rFonts w:ascii="Times" w:eastAsia="Times" w:hAnsi="Times" w:cs="Times"/>
        </w:rPr>
        <w:t xml:space="preserve">     </w:t>
      </w:r>
      <w:r>
        <w:rPr>
          <w:rFonts w:ascii="Times" w:eastAsia="Times" w:hAnsi="Times" w:cs="Times"/>
          <w:b/>
          <w:color w:val="000000"/>
          <w:shd w:val="clear" w:color="auto" w:fill="F8F8F8"/>
        </w:rPr>
        <w:t>Results</w:t>
      </w:r>
    </w:p>
    <w:p w14:paraId="46329F14" w14:textId="63F04AEA" w:rsidR="00BF0860" w:rsidRPr="00926C06" w:rsidRDefault="00182CFF" w:rsidP="00926C06">
      <w:pPr>
        <w:spacing w:line="480" w:lineRule="auto"/>
        <w:rPr>
          <w:rFonts w:ascii="Times" w:hAnsi="Times"/>
          <w:color w:val="000000"/>
        </w:rPr>
      </w:pPr>
      <w:bookmarkStart w:id="42" w:name="_heading=h.1t3h5sf" w:colFirst="0" w:colLast="0"/>
      <w:bookmarkEnd w:id="42"/>
      <w:r w:rsidRPr="00C64121">
        <w:rPr>
          <w:rFonts w:ascii="Times" w:eastAsia="Times" w:hAnsi="Times" w:cs="Times"/>
          <w:color w:val="000000"/>
        </w:rPr>
        <w:t xml:space="preserve">       </w:t>
      </w:r>
      <w:r w:rsidR="00BF0860">
        <w:rPr>
          <w:rFonts w:ascii="Times" w:eastAsia="Times" w:hAnsi="Times" w:cs="Times"/>
          <w:bCs/>
        </w:rPr>
        <w:t>In pandemic</w:t>
      </w:r>
      <w:r w:rsidR="00BF0860">
        <w:rPr>
          <w:rFonts w:ascii="Times New Roman" w:eastAsia="Times" w:hAnsi="Times New Roman" w:cs="Times New Roman"/>
          <w:bCs/>
          <w:color w:val="0E101A"/>
        </w:rPr>
        <w:t xml:space="preserve"> year 1, </w:t>
      </w:r>
      <w:r w:rsidR="004506BD">
        <w:rPr>
          <w:rFonts w:ascii="Times New Roman" w:eastAsia="Times" w:hAnsi="Times New Roman" w:cs="Times New Roman"/>
          <w:bCs/>
          <w:color w:val="0E101A"/>
        </w:rPr>
        <w:t xml:space="preserve">there were </w:t>
      </w:r>
      <w:r w:rsidR="00BF0860">
        <w:rPr>
          <w:rFonts w:ascii="Times New Roman" w:eastAsia="Times" w:hAnsi="Times New Roman" w:cs="Times New Roman"/>
          <w:bCs/>
          <w:color w:val="0E101A"/>
        </w:rPr>
        <w:t>509,</w:t>
      </w:r>
      <w:r w:rsidR="00AB2439">
        <w:rPr>
          <w:rFonts w:ascii="Times New Roman" w:eastAsia="Times" w:hAnsi="Times New Roman" w:cs="Times New Roman"/>
          <w:bCs/>
          <w:color w:val="0E101A"/>
        </w:rPr>
        <w:t xml:space="preserve">179 </w:t>
      </w:r>
      <w:r w:rsidR="004506BD">
        <w:rPr>
          <w:rFonts w:ascii="Times New Roman" w:eastAsia="Times" w:hAnsi="Times New Roman" w:cs="Times New Roman"/>
          <w:bCs/>
          <w:color w:val="0E101A"/>
        </w:rPr>
        <w:t xml:space="preserve">ADRD-related </w:t>
      </w:r>
      <w:r w:rsidR="00BF0860">
        <w:rPr>
          <w:rFonts w:ascii="Times New Roman" w:eastAsia="Times" w:hAnsi="Times New Roman" w:cs="Times New Roman"/>
          <w:bCs/>
          <w:color w:val="0E101A"/>
        </w:rPr>
        <w:t xml:space="preserve">deaths among individuals aged 65 years and </w:t>
      </w:r>
      <w:r w:rsidR="008D5D5F">
        <w:rPr>
          <w:rFonts w:ascii="Times New Roman" w:eastAsia="Times" w:hAnsi="Times New Roman" w:cs="Times New Roman"/>
          <w:bCs/>
          <w:color w:val="0E101A"/>
        </w:rPr>
        <w:t xml:space="preserve">older </w:t>
      </w:r>
      <w:r w:rsidR="00BF0860">
        <w:rPr>
          <w:rFonts w:ascii="Times New Roman" w:eastAsia="Times" w:hAnsi="Times New Roman" w:cs="Times New Roman"/>
          <w:bCs/>
          <w:color w:val="0E101A"/>
        </w:rPr>
        <w:t>(i.e., ADRD as an underlying or contributing cause)</w:t>
      </w:r>
      <w:r w:rsidR="003156D9">
        <w:rPr>
          <w:rFonts w:ascii="Times New Roman" w:eastAsia="Times" w:hAnsi="Times New Roman" w:cs="Times New Roman"/>
          <w:bCs/>
          <w:color w:val="0E101A"/>
        </w:rPr>
        <w:t>, of which 12.3</w:t>
      </w:r>
      <w:r w:rsidR="001E6287">
        <w:rPr>
          <w:rFonts w:ascii="Times New Roman" w:eastAsia="Times" w:hAnsi="Times New Roman" w:cs="Times New Roman"/>
          <w:bCs/>
          <w:color w:val="0E101A"/>
        </w:rPr>
        <w:t>%</w:t>
      </w:r>
      <w:r w:rsidR="003156D9">
        <w:rPr>
          <w:rFonts w:ascii="Times New Roman" w:eastAsia="Times" w:hAnsi="Times New Roman" w:cs="Times New Roman"/>
          <w:bCs/>
          <w:color w:val="0E101A"/>
        </w:rPr>
        <w:t xml:space="preserve"> had COVID-19 as an underlying cause</w:t>
      </w:r>
      <w:r w:rsidR="00376231">
        <w:rPr>
          <w:rFonts w:ascii="Times New Roman" w:eastAsia="Times" w:hAnsi="Times New Roman" w:cs="Times New Roman"/>
          <w:bCs/>
          <w:color w:val="0E101A"/>
        </w:rPr>
        <w:t>.</w:t>
      </w:r>
      <w:r w:rsidR="00376231" w:rsidRPr="00926C06">
        <w:rPr>
          <w:rFonts w:ascii="Times New Roman" w:hAnsi="Times New Roman"/>
          <w:color w:val="0E101A"/>
        </w:rPr>
        <w:t xml:space="preserve"> </w:t>
      </w:r>
      <w:r w:rsidR="00BF0860">
        <w:rPr>
          <w:rFonts w:ascii="Times" w:eastAsia="Times" w:hAnsi="Times" w:cs="Times"/>
          <w:bCs/>
        </w:rPr>
        <w:t xml:space="preserve">Based on pre-pandemic </w:t>
      </w:r>
      <w:r w:rsidR="00BF0860" w:rsidRPr="00077624">
        <w:rPr>
          <w:rFonts w:ascii="Times" w:eastAsia="Times" w:hAnsi="Times" w:cs="Times"/>
          <w:bCs/>
        </w:rPr>
        <w:t xml:space="preserve">death rates, </w:t>
      </w:r>
      <w:bookmarkStart w:id="43" w:name="_Hlk122355419"/>
      <w:r w:rsidR="00AB2439">
        <w:rPr>
          <w:rFonts w:ascii="Times" w:eastAsia="Times" w:hAnsi="Times" w:cs="Times"/>
          <w:bCs/>
        </w:rPr>
        <w:t>414,491</w:t>
      </w:r>
      <w:r w:rsidR="00375240">
        <w:rPr>
          <w:rFonts w:ascii="Times" w:eastAsia="Times" w:hAnsi="Times" w:cs="Times"/>
          <w:bCs/>
        </w:rPr>
        <w:t xml:space="preserve"> (95% PI, </w:t>
      </w:r>
      <w:r w:rsidR="00AB2439">
        <w:rPr>
          <w:rFonts w:ascii="Times" w:eastAsia="Times" w:hAnsi="Times" w:cs="Times"/>
          <w:bCs/>
        </w:rPr>
        <w:t>404,289</w:t>
      </w:r>
      <w:r w:rsidR="006A1DE1">
        <w:rPr>
          <w:rFonts w:ascii="Times" w:eastAsia="Times" w:hAnsi="Times" w:cs="Times"/>
          <w:bCs/>
        </w:rPr>
        <w:t>-</w:t>
      </w:r>
      <w:r w:rsidR="00375240">
        <w:rPr>
          <w:rFonts w:ascii="Times" w:eastAsia="Times" w:hAnsi="Times" w:cs="Times"/>
          <w:bCs/>
        </w:rPr>
        <w:t xml:space="preserve"> </w:t>
      </w:r>
      <w:r w:rsidR="00AB2439">
        <w:rPr>
          <w:rFonts w:ascii="Times" w:eastAsia="Times" w:hAnsi="Times" w:cs="Times"/>
          <w:bCs/>
        </w:rPr>
        <w:t>424,987</w:t>
      </w:r>
      <w:r w:rsidR="00375240">
        <w:rPr>
          <w:rFonts w:ascii="Times" w:eastAsia="Times" w:hAnsi="Times" w:cs="Times"/>
          <w:bCs/>
        </w:rPr>
        <w:t>)</w:t>
      </w:r>
      <w:r w:rsidR="00376231" w:rsidRPr="00B27694">
        <w:rPr>
          <w:rFonts w:ascii="Times" w:eastAsia="Times" w:hAnsi="Times" w:cs="Times"/>
          <w:bCs/>
        </w:rPr>
        <w:t xml:space="preserve"> </w:t>
      </w:r>
      <w:bookmarkEnd w:id="43"/>
      <w:r w:rsidR="00BF0860" w:rsidRPr="00B27694">
        <w:rPr>
          <w:rFonts w:ascii="Times" w:eastAsia="Times" w:hAnsi="Times" w:cs="Times"/>
          <w:bCs/>
        </w:rPr>
        <w:t>ADRD-related deaths were expected</w:t>
      </w:r>
      <w:r w:rsidR="00BF0860" w:rsidRPr="00E44E53">
        <w:rPr>
          <w:rFonts w:ascii="Times" w:eastAsia="Times" w:hAnsi="Times" w:cs="Times"/>
          <w:bCs/>
        </w:rPr>
        <w:t xml:space="preserve"> in </w:t>
      </w:r>
      <w:r w:rsidR="004506BD">
        <w:rPr>
          <w:rFonts w:ascii="Times" w:eastAsia="Times" w:hAnsi="Times" w:cs="Times"/>
          <w:bCs/>
        </w:rPr>
        <w:t xml:space="preserve">pandemic </w:t>
      </w:r>
      <w:r w:rsidR="00BF0860" w:rsidRPr="00E44E53">
        <w:rPr>
          <w:rFonts w:ascii="Times" w:eastAsia="Times" w:hAnsi="Times" w:cs="Times"/>
          <w:bCs/>
        </w:rPr>
        <w:t>year 1</w:t>
      </w:r>
      <w:r w:rsidR="00BF0860" w:rsidRPr="00C34AF0">
        <w:rPr>
          <w:rFonts w:ascii="Times" w:eastAsia="Times" w:hAnsi="Times" w:cs="Times"/>
          <w:bCs/>
        </w:rPr>
        <w:t xml:space="preserve">, implying </w:t>
      </w:r>
      <w:r w:rsidR="00BF0860">
        <w:rPr>
          <w:rFonts w:ascii="Times" w:eastAsia="Times" w:hAnsi="Times" w:cs="Times"/>
          <w:bCs/>
        </w:rPr>
        <w:t>a year</w:t>
      </w:r>
      <w:r w:rsidR="0016728B">
        <w:rPr>
          <w:rFonts w:ascii="Times" w:eastAsia="Times" w:hAnsi="Times" w:cs="Times"/>
          <w:bCs/>
        </w:rPr>
        <w:t xml:space="preserve"> </w:t>
      </w:r>
      <w:r w:rsidR="00BF0860">
        <w:rPr>
          <w:rFonts w:ascii="Times" w:eastAsia="Times" w:hAnsi="Times" w:cs="Times"/>
          <w:bCs/>
        </w:rPr>
        <w:t xml:space="preserve">1 excess of </w:t>
      </w:r>
      <w:r w:rsidR="00AB2439">
        <w:rPr>
          <w:rFonts w:ascii="Times" w:eastAsia="Times" w:hAnsi="Times" w:cs="Times"/>
          <w:bCs/>
        </w:rPr>
        <w:t>94,688</w:t>
      </w:r>
      <w:r w:rsidR="00AB2439" w:rsidRPr="00926C06">
        <w:rPr>
          <w:rFonts w:ascii="Times" w:hAnsi="Times"/>
        </w:rPr>
        <w:t xml:space="preserve"> </w:t>
      </w:r>
      <w:r w:rsidR="00375240" w:rsidRPr="00926C06">
        <w:rPr>
          <w:rFonts w:ascii="Times" w:hAnsi="Times"/>
        </w:rPr>
        <w:t xml:space="preserve">(95% PI, </w:t>
      </w:r>
      <w:r w:rsidR="00AB2439">
        <w:rPr>
          <w:rFonts w:ascii="Times" w:eastAsia="Times" w:hAnsi="Times" w:cs="Times"/>
          <w:bCs/>
        </w:rPr>
        <w:t>84,192</w:t>
      </w:r>
      <w:r w:rsidR="006A1DE1">
        <w:rPr>
          <w:rFonts w:ascii="Times" w:eastAsia="Times" w:hAnsi="Times" w:cs="Times"/>
          <w:bCs/>
        </w:rPr>
        <w:t>-</w:t>
      </w:r>
      <w:r w:rsidR="00AB2439">
        <w:rPr>
          <w:rFonts w:ascii="Times" w:eastAsia="Times" w:hAnsi="Times" w:cs="Times"/>
          <w:bCs/>
        </w:rPr>
        <w:t>104,891</w:t>
      </w:r>
      <w:r w:rsidR="00375240">
        <w:rPr>
          <w:rFonts w:ascii="Times" w:eastAsia="Times" w:hAnsi="Times" w:cs="Times"/>
          <w:bCs/>
        </w:rPr>
        <w:t xml:space="preserve">) </w:t>
      </w:r>
      <w:r w:rsidR="00BF0860" w:rsidRPr="00077624">
        <w:rPr>
          <w:rFonts w:ascii="Times" w:eastAsia="Times" w:hAnsi="Times" w:cs="Times"/>
          <w:color w:val="000000"/>
        </w:rPr>
        <w:t xml:space="preserve">ADRD-related deaths. In </w:t>
      </w:r>
      <w:r w:rsidR="004506BD">
        <w:rPr>
          <w:rFonts w:ascii="Times" w:eastAsia="Times" w:hAnsi="Times" w:cs="Times"/>
          <w:color w:val="000000"/>
        </w:rPr>
        <w:t xml:space="preserve">pandemic </w:t>
      </w:r>
      <w:r w:rsidR="00BD1C9A" w:rsidRPr="00077624">
        <w:rPr>
          <w:rFonts w:ascii="Times" w:eastAsia="Times" w:hAnsi="Times" w:cs="Times"/>
          <w:color w:val="000000"/>
        </w:rPr>
        <w:t>year 2</w:t>
      </w:r>
      <w:r w:rsidR="00BF0860" w:rsidRPr="00077624">
        <w:rPr>
          <w:rFonts w:ascii="Times" w:eastAsia="Times" w:hAnsi="Times" w:cs="Times"/>
          <w:color w:val="000000"/>
        </w:rPr>
        <w:t xml:space="preserve">, ADRD-related deaths </w:t>
      </w:r>
      <w:r w:rsidR="00BF0860" w:rsidRPr="00077624">
        <w:rPr>
          <w:rFonts w:ascii="Times New Roman" w:eastAsia="Times" w:hAnsi="Times New Roman" w:cs="Times New Roman"/>
          <w:color w:val="000000"/>
        </w:rPr>
        <w:t xml:space="preserve">declined to </w:t>
      </w:r>
      <w:r w:rsidR="00AB2439">
        <w:rPr>
          <w:rFonts w:ascii="Times New Roman" w:eastAsia="Times" w:hAnsi="Times New Roman" w:cs="Times New Roman"/>
          <w:color w:val="000000"/>
        </w:rPr>
        <w:t>435,156</w:t>
      </w:r>
      <w:r w:rsidR="00BF0860" w:rsidRPr="00077624">
        <w:rPr>
          <w:rFonts w:ascii="Times New Roman" w:eastAsia="Times" w:hAnsi="Times New Roman" w:cs="Times New Roman"/>
          <w:color w:val="000000"/>
        </w:rPr>
        <w:t>, implying a</w:t>
      </w:r>
      <w:r w:rsidR="00BF0860">
        <w:rPr>
          <w:rFonts w:ascii="Times New Roman" w:eastAsia="Times" w:hAnsi="Times New Roman" w:cs="Times New Roman"/>
          <w:color w:val="000000"/>
        </w:rPr>
        <w:t xml:space="preserve"> year 2</w:t>
      </w:r>
      <w:r w:rsidR="00BF0860" w:rsidRPr="00077624">
        <w:rPr>
          <w:rFonts w:ascii="Times New Roman" w:eastAsia="Times" w:hAnsi="Times New Roman" w:cs="Times New Roman"/>
          <w:color w:val="000000"/>
        </w:rPr>
        <w:t xml:space="preserve"> excess of </w:t>
      </w:r>
      <w:r w:rsidR="00AB2439">
        <w:rPr>
          <w:rFonts w:ascii="Times New Roman" w:eastAsia="Times" w:hAnsi="Times New Roman" w:cs="Times New Roman"/>
          <w:color w:val="000000"/>
        </w:rPr>
        <w:t>21,586</w:t>
      </w:r>
      <w:r w:rsidR="00375240">
        <w:rPr>
          <w:rFonts w:ascii="Times New Roman" w:eastAsia="Times" w:hAnsi="Times New Roman" w:cs="Times New Roman"/>
          <w:color w:val="000000"/>
        </w:rPr>
        <w:t xml:space="preserve"> </w:t>
      </w:r>
      <w:r w:rsidR="00BF0860" w:rsidRPr="00077624">
        <w:rPr>
          <w:rFonts w:ascii="Times New Roman" w:eastAsia="Times" w:hAnsi="Times New Roman" w:cs="Times New Roman"/>
          <w:color w:val="000000"/>
        </w:rPr>
        <w:t xml:space="preserve">(95% PI, </w:t>
      </w:r>
      <w:r w:rsidR="00AB2439">
        <w:rPr>
          <w:rFonts w:ascii="Times New Roman" w:eastAsia="Times" w:hAnsi="Times New Roman" w:cs="Times New Roman"/>
          <w:color w:val="000000"/>
        </w:rPr>
        <w:t>10,631</w:t>
      </w:r>
      <w:r w:rsidR="00BF0860" w:rsidRPr="00077624">
        <w:rPr>
          <w:rFonts w:ascii="Times New Roman" w:eastAsia="Times" w:hAnsi="Times New Roman" w:cs="Times New Roman"/>
          <w:color w:val="000000"/>
        </w:rPr>
        <w:t>-</w:t>
      </w:r>
      <w:r w:rsidR="00AB2439">
        <w:rPr>
          <w:rFonts w:ascii="Times New Roman" w:eastAsia="Times" w:hAnsi="Times New Roman" w:cs="Times New Roman"/>
          <w:color w:val="000000"/>
        </w:rPr>
        <w:t>32,450</w:t>
      </w:r>
      <w:r w:rsidR="00BF0860" w:rsidRPr="00077624">
        <w:rPr>
          <w:rFonts w:ascii="Times New Roman" w:eastAsia="Times" w:hAnsi="Times New Roman" w:cs="Times New Roman"/>
          <w:color w:val="000000"/>
        </w:rPr>
        <w:t xml:space="preserve">) </w:t>
      </w:r>
      <w:r w:rsidR="00BF0860">
        <w:rPr>
          <w:rFonts w:ascii="Times New Roman" w:eastAsia="Times" w:hAnsi="Times New Roman" w:cs="Times New Roman"/>
          <w:color w:val="000000"/>
        </w:rPr>
        <w:t xml:space="preserve">ADRD-related </w:t>
      </w:r>
      <w:r w:rsidR="00BF0860" w:rsidRPr="00077624">
        <w:rPr>
          <w:rFonts w:ascii="Times New Roman" w:eastAsia="Times" w:hAnsi="Times New Roman" w:cs="Times New Roman"/>
          <w:color w:val="000000"/>
        </w:rPr>
        <w:t>deaths</w:t>
      </w:r>
      <w:r w:rsidR="006A1DE1">
        <w:rPr>
          <w:rFonts w:ascii="Times New Roman" w:eastAsia="Times" w:hAnsi="Times New Roman" w:cs="Times New Roman"/>
          <w:color w:val="000000"/>
        </w:rPr>
        <w:t xml:space="preserve"> (</w:t>
      </w:r>
      <w:r w:rsidR="006A1DE1" w:rsidRPr="006A1DE1">
        <w:rPr>
          <w:rFonts w:ascii="Times New Roman" w:eastAsia="Times" w:hAnsi="Times New Roman" w:cs="Times New Roman"/>
          <w:b/>
          <w:bCs/>
          <w:color w:val="000000"/>
        </w:rPr>
        <w:t>Figure 1</w:t>
      </w:r>
      <w:r w:rsidR="006A1DE1">
        <w:rPr>
          <w:rFonts w:ascii="Times New Roman" w:eastAsia="Times" w:hAnsi="Times New Roman" w:cs="Times New Roman"/>
          <w:color w:val="000000"/>
        </w:rPr>
        <w:t>)</w:t>
      </w:r>
      <w:r w:rsidR="00BF0860" w:rsidRPr="00077624">
        <w:rPr>
          <w:rFonts w:ascii="Times New Roman" w:eastAsia="Times" w:hAnsi="Times New Roman" w:cs="Times New Roman"/>
          <w:color w:val="000000"/>
        </w:rPr>
        <w:t xml:space="preserve">. </w:t>
      </w:r>
      <w:r w:rsidR="003156D9">
        <w:rPr>
          <w:rFonts w:ascii="Times New Roman" w:eastAsia="Times" w:hAnsi="Times New Roman" w:cs="Times New Roman"/>
          <w:color w:val="000000"/>
        </w:rPr>
        <w:t>Among the ADRD</w:t>
      </w:r>
      <w:r w:rsidR="004506BD">
        <w:rPr>
          <w:rFonts w:ascii="Times New Roman" w:eastAsia="Times" w:hAnsi="Times New Roman" w:cs="Times New Roman"/>
          <w:color w:val="000000"/>
        </w:rPr>
        <w:t>-related</w:t>
      </w:r>
      <w:r w:rsidR="003156D9">
        <w:rPr>
          <w:rFonts w:ascii="Times New Roman" w:eastAsia="Times" w:hAnsi="Times New Roman" w:cs="Times New Roman"/>
          <w:color w:val="000000"/>
        </w:rPr>
        <w:t xml:space="preserve"> deaths in year 2, </w:t>
      </w:r>
      <w:r w:rsidR="004506BD">
        <w:rPr>
          <w:rFonts w:ascii="Times New Roman" w:eastAsia="Times" w:hAnsi="Times New Roman" w:cs="Times New Roman"/>
          <w:color w:val="000000"/>
        </w:rPr>
        <w:t xml:space="preserve">COVID-19 was listed as an underlying cause for only </w:t>
      </w:r>
      <w:r w:rsidR="003156D9">
        <w:rPr>
          <w:rFonts w:ascii="Times New Roman" w:eastAsia="Times" w:hAnsi="Times New Roman" w:cs="Times New Roman"/>
          <w:color w:val="000000"/>
        </w:rPr>
        <w:t xml:space="preserve">4.6%. </w:t>
      </w:r>
      <w:r w:rsidR="00BF0860" w:rsidRPr="00077624">
        <w:rPr>
          <w:rFonts w:ascii="Times New Roman" w:eastAsia="Times" w:hAnsi="Times New Roman" w:cs="Times New Roman"/>
          <w:color w:val="000000"/>
        </w:rPr>
        <w:t xml:space="preserve">The pandemic-era excess </w:t>
      </w:r>
      <w:r w:rsidR="00BF0860">
        <w:rPr>
          <w:rFonts w:ascii="Times New Roman" w:eastAsia="Times" w:hAnsi="Times New Roman" w:cs="Times New Roman"/>
          <w:color w:val="000000"/>
        </w:rPr>
        <w:t xml:space="preserve">in </w:t>
      </w:r>
      <w:r w:rsidR="00BF0860" w:rsidRPr="00077624">
        <w:rPr>
          <w:rFonts w:ascii="Times New Roman" w:eastAsia="Times" w:hAnsi="Times New Roman" w:cs="Times New Roman"/>
          <w:color w:val="000000"/>
        </w:rPr>
        <w:t>ADRD-related death</w:t>
      </w:r>
      <w:r w:rsidR="0009365F">
        <w:rPr>
          <w:rFonts w:ascii="Times New Roman" w:eastAsia="Times" w:hAnsi="Times New Roman" w:cs="Times New Roman"/>
          <w:color w:val="000000"/>
        </w:rPr>
        <w:t xml:space="preserve">s </w:t>
      </w:r>
      <w:r w:rsidR="00BF0860" w:rsidRPr="00077624">
        <w:rPr>
          <w:rFonts w:ascii="Times New Roman" w:eastAsia="Times" w:hAnsi="Times New Roman" w:cs="Times New Roman"/>
          <w:color w:val="000000"/>
        </w:rPr>
        <w:t xml:space="preserve">thus declined by </w:t>
      </w:r>
      <w:r w:rsidR="00AB2439">
        <w:rPr>
          <w:rFonts w:ascii="Times New Roman" w:eastAsia="Times" w:hAnsi="Times New Roman" w:cs="Times New Roman"/>
          <w:color w:val="000000"/>
        </w:rPr>
        <w:t>77</w:t>
      </w:r>
      <w:r w:rsidR="00BF0860" w:rsidRPr="00077624">
        <w:rPr>
          <w:rFonts w:ascii="Times New Roman" w:eastAsia="Times" w:hAnsi="Times New Roman" w:cs="Times New Roman"/>
          <w:color w:val="000000"/>
        </w:rPr>
        <w:t>% from year 1 to year 2</w:t>
      </w:r>
      <w:r w:rsidR="00BF0860" w:rsidRPr="00E8543C">
        <w:rPr>
          <w:rFonts w:ascii="Times New Roman" w:eastAsia="Times" w:hAnsi="Times New Roman" w:cs="Times New Roman"/>
          <w:color w:val="000000"/>
        </w:rPr>
        <w:t xml:space="preserve">. </w:t>
      </w:r>
      <w:r w:rsidR="00FE1C7D" w:rsidRPr="00E8543C">
        <w:rPr>
          <w:rFonts w:ascii="Times" w:eastAsia="Times" w:hAnsi="Times" w:cs="Times"/>
          <w:color w:val="000000"/>
        </w:rPr>
        <w:t xml:space="preserve">In pandemic year 2, there was a decline in the number of ADRD-related deaths both with </w:t>
      </w:r>
      <w:r w:rsidR="004506BD">
        <w:rPr>
          <w:rFonts w:ascii="Times" w:eastAsia="Times" w:hAnsi="Times" w:cs="Times"/>
          <w:color w:val="000000"/>
        </w:rPr>
        <w:t xml:space="preserve">COVID-19 </w:t>
      </w:r>
      <w:r w:rsidR="004506BD" w:rsidRPr="00E8543C">
        <w:rPr>
          <w:rFonts w:ascii="Times" w:eastAsia="Times" w:hAnsi="Times" w:cs="Times"/>
          <w:color w:val="000000"/>
        </w:rPr>
        <w:t>(</w:t>
      </w:r>
      <w:proofErr w:type="spellStart"/>
      <w:r w:rsidR="004506BD" w:rsidRPr="00A24B5D">
        <w:rPr>
          <w:rFonts w:ascii="Times" w:eastAsia="Times" w:hAnsi="Times" w:cs="Times"/>
          <w:i/>
          <w:iCs/>
          <w:color w:val="000000"/>
        </w:rPr>
        <w:t>N</w:t>
      </w:r>
      <w:r w:rsidR="004506BD" w:rsidRPr="00A24B5D">
        <w:rPr>
          <w:rFonts w:ascii="Times" w:eastAsia="Times" w:hAnsi="Times" w:cs="Times"/>
          <w:color w:val="000000"/>
          <w:vertAlign w:val="subscript"/>
        </w:rPr>
        <w:t>decline</w:t>
      </w:r>
      <w:proofErr w:type="spellEnd"/>
      <w:r w:rsidR="004506BD" w:rsidRPr="00E8543C">
        <w:rPr>
          <w:rFonts w:ascii="Times" w:eastAsia="Times" w:hAnsi="Times" w:cs="Times"/>
          <w:color w:val="000000"/>
        </w:rPr>
        <w:t>=</w:t>
      </w:r>
      <w:r w:rsidR="004506BD">
        <w:rPr>
          <w:rFonts w:ascii="Times" w:eastAsia="Times" w:hAnsi="Times" w:cs="Times"/>
          <w:color w:val="000000"/>
        </w:rPr>
        <w:t xml:space="preserve">45,761) </w:t>
      </w:r>
      <w:r w:rsidR="00FE1C7D" w:rsidRPr="00E8543C">
        <w:rPr>
          <w:rFonts w:ascii="Times" w:eastAsia="Times" w:hAnsi="Times" w:cs="Times"/>
          <w:color w:val="000000"/>
        </w:rPr>
        <w:t xml:space="preserve">and without COVID-19 </w:t>
      </w:r>
      <w:r w:rsidR="004506BD">
        <w:rPr>
          <w:rFonts w:ascii="Times" w:eastAsia="Times" w:hAnsi="Times" w:cs="Times"/>
          <w:color w:val="000000"/>
        </w:rPr>
        <w:t>(</w:t>
      </w:r>
      <w:proofErr w:type="spellStart"/>
      <w:r w:rsidR="004506BD" w:rsidRPr="009F5F62">
        <w:rPr>
          <w:rFonts w:ascii="Times" w:eastAsia="Times" w:hAnsi="Times" w:cs="Times"/>
          <w:i/>
          <w:iCs/>
          <w:color w:val="000000"/>
        </w:rPr>
        <w:t>N</w:t>
      </w:r>
      <w:r w:rsidR="004506BD" w:rsidRPr="009F5F62">
        <w:rPr>
          <w:rFonts w:ascii="Times" w:eastAsia="Times" w:hAnsi="Times" w:cs="Times"/>
          <w:color w:val="000000"/>
          <w:vertAlign w:val="subscript"/>
        </w:rPr>
        <w:t>decline</w:t>
      </w:r>
      <w:proofErr w:type="spellEnd"/>
      <w:r w:rsidR="004506BD" w:rsidRPr="00E8543C" w:rsidDel="00FD7F07">
        <w:rPr>
          <w:rFonts w:ascii="Times" w:eastAsia="Times" w:hAnsi="Times" w:cs="Times"/>
          <w:color w:val="000000"/>
        </w:rPr>
        <w:t xml:space="preserve"> </w:t>
      </w:r>
      <w:r w:rsidR="004506BD" w:rsidRPr="00E8543C">
        <w:rPr>
          <w:rFonts w:ascii="Times" w:eastAsia="Times" w:hAnsi="Times" w:cs="Times"/>
          <w:color w:val="000000"/>
        </w:rPr>
        <w:t>=</w:t>
      </w:r>
      <w:r w:rsidR="004506BD">
        <w:rPr>
          <w:rFonts w:ascii="Times" w:eastAsia="Times" w:hAnsi="Times" w:cs="Times"/>
          <w:color w:val="000000"/>
        </w:rPr>
        <w:t>22,427</w:t>
      </w:r>
      <w:r w:rsidR="004506BD" w:rsidRPr="00E8543C">
        <w:rPr>
          <w:rFonts w:ascii="Times" w:eastAsia="Times" w:hAnsi="Times" w:cs="Times"/>
          <w:color w:val="000000"/>
        </w:rPr>
        <w:t>)</w:t>
      </w:r>
      <w:r w:rsidR="004506BD">
        <w:rPr>
          <w:rFonts w:ascii="Times" w:eastAsia="Times" w:hAnsi="Times" w:cs="Times"/>
          <w:color w:val="000000"/>
        </w:rPr>
        <w:t xml:space="preserve"> </w:t>
      </w:r>
      <w:r w:rsidR="00FE1C7D" w:rsidRPr="00E8543C">
        <w:rPr>
          <w:rFonts w:ascii="Times" w:eastAsia="Times" w:hAnsi="Times" w:cs="Times"/>
          <w:color w:val="000000"/>
        </w:rPr>
        <w:t xml:space="preserve">listed as an underlying or contributing cause (see </w:t>
      </w:r>
      <w:proofErr w:type="spellStart"/>
      <w:r w:rsidR="00FE1C7D" w:rsidRPr="00BD1C9A">
        <w:rPr>
          <w:rFonts w:ascii="Times" w:eastAsia="Times" w:hAnsi="Times" w:cs="Times"/>
          <w:b/>
          <w:bCs/>
          <w:i/>
          <w:iCs/>
          <w:color w:val="000000"/>
        </w:rPr>
        <w:t>e</w:t>
      </w:r>
      <w:r w:rsidR="00FE1C7D" w:rsidRPr="00E8543C">
        <w:rPr>
          <w:rFonts w:ascii="Times" w:eastAsia="Times" w:hAnsi="Times" w:cs="Times"/>
          <w:b/>
          <w:i/>
          <w:color w:val="000000"/>
        </w:rPr>
        <w:t>Figure</w:t>
      </w:r>
      <w:proofErr w:type="spellEnd"/>
      <w:r w:rsidR="00FE1C7D" w:rsidRPr="00E8543C">
        <w:rPr>
          <w:rFonts w:ascii="Times" w:eastAsia="Times" w:hAnsi="Times" w:cs="Times"/>
          <w:b/>
          <w:i/>
          <w:color w:val="000000"/>
        </w:rPr>
        <w:t xml:space="preserve"> </w:t>
      </w:r>
      <w:r w:rsidR="00722469">
        <w:rPr>
          <w:rFonts w:ascii="Times" w:eastAsia="Times" w:hAnsi="Times" w:cs="Times"/>
          <w:b/>
          <w:i/>
          <w:color w:val="000000"/>
        </w:rPr>
        <w:t>2</w:t>
      </w:r>
      <w:r w:rsidR="00FE1C7D" w:rsidRPr="00E8543C">
        <w:rPr>
          <w:rFonts w:ascii="Times" w:eastAsia="Times" w:hAnsi="Times" w:cs="Times"/>
          <w:color w:val="000000"/>
        </w:rPr>
        <w:t>)</w:t>
      </w:r>
      <w:r w:rsidR="004506BD">
        <w:rPr>
          <w:rFonts w:ascii="Times" w:eastAsia="Times" w:hAnsi="Times" w:cs="Times"/>
          <w:color w:val="000000"/>
        </w:rPr>
        <w:t>.</w:t>
      </w:r>
    </w:p>
    <w:p w14:paraId="62003E97" w14:textId="4ED008EA" w:rsidR="00BF0860" w:rsidRPr="00174FEC" w:rsidRDefault="00182CFF" w:rsidP="00BF0860">
      <w:pPr>
        <w:spacing w:line="480" w:lineRule="auto"/>
        <w:contextualSpacing/>
        <w:rPr>
          <w:rFonts w:ascii="Times New Roman" w:hAnsi="Times New Roman" w:cs="Times New Roman"/>
        </w:rPr>
      </w:pPr>
      <w:r w:rsidRPr="00C64121">
        <w:rPr>
          <w:rFonts w:ascii="Times" w:eastAsia="Times" w:hAnsi="Times" w:cs="Times"/>
          <w:color w:val="000000"/>
        </w:rPr>
        <w:t xml:space="preserve">       </w:t>
      </w:r>
      <w:r w:rsidR="00AE504E">
        <w:rPr>
          <w:rFonts w:ascii="Times" w:eastAsia="Times" w:hAnsi="Times" w:cs="Times"/>
          <w:color w:val="000000"/>
        </w:rPr>
        <w:t xml:space="preserve">Pandemic-era excess </w:t>
      </w:r>
      <w:r w:rsidR="00BF0860">
        <w:rPr>
          <w:rFonts w:ascii="Times New Roman" w:eastAsia="Times" w:hAnsi="Times New Roman" w:cs="Times New Roman"/>
          <w:color w:val="000000"/>
        </w:rPr>
        <w:t>ADRD-related death rate</w:t>
      </w:r>
      <w:r w:rsidR="00BF0860" w:rsidRPr="00332FB4">
        <w:rPr>
          <w:rFonts w:ascii="Times New Roman" w:eastAsia="Times" w:hAnsi="Times New Roman" w:cs="Times New Roman"/>
          <w:color w:val="000000"/>
        </w:rPr>
        <w:t xml:space="preserve">s declined </w:t>
      </w:r>
      <w:r w:rsidR="004C000B">
        <w:rPr>
          <w:rFonts w:ascii="Times New Roman" w:eastAsia="Times" w:hAnsi="Times New Roman" w:cs="Times New Roman"/>
          <w:color w:val="000000"/>
        </w:rPr>
        <w:t>substantially</w:t>
      </w:r>
      <w:r w:rsidR="00197A2F">
        <w:rPr>
          <w:rFonts w:ascii="Times New Roman" w:eastAsia="Times" w:hAnsi="Times New Roman" w:cs="Times New Roman"/>
          <w:color w:val="000000"/>
        </w:rPr>
        <w:t xml:space="preserve"> </w:t>
      </w:r>
      <w:r w:rsidR="00197A2F" w:rsidRPr="00926C06">
        <w:rPr>
          <w:rFonts w:ascii="Times New Roman" w:hAnsi="Times New Roman"/>
          <w:color w:val="000000"/>
        </w:rPr>
        <w:t xml:space="preserve">between </w:t>
      </w:r>
      <w:r w:rsidR="00197A2F">
        <w:rPr>
          <w:rFonts w:ascii="Times New Roman" w:eastAsia="Times" w:hAnsi="Times New Roman" w:cs="Times New Roman"/>
          <w:color w:val="000000"/>
        </w:rPr>
        <w:t>the 1</w:t>
      </w:r>
      <w:r w:rsidR="00197A2F" w:rsidRPr="00197A2F">
        <w:rPr>
          <w:rFonts w:ascii="Times New Roman" w:eastAsia="Times" w:hAnsi="Times New Roman" w:cs="Times New Roman"/>
          <w:color w:val="000000"/>
          <w:vertAlign w:val="superscript"/>
        </w:rPr>
        <w:t>st</w:t>
      </w:r>
      <w:r w:rsidR="00197A2F">
        <w:rPr>
          <w:rFonts w:ascii="Times New Roman" w:eastAsia="Times" w:hAnsi="Times New Roman" w:cs="Times New Roman"/>
          <w:color w:val="000000"/>
        </w:rPr>
        <w:t xml:space="preserve"> and 2</w:t>
      </w:r>
      <w:r w:rsidR="00197A2F" w:rsidRPr="00197A2F">
        <w:rPr>
          <w:rFonts w:ascii="Times New Roman" w:eastAsia="Times" w:hAnsi="Times New Roman" w:cs="Times New Roman"/>
          <w:color w:val="000000"/>
          <w:vertAlign w:val="superscript"/>
        </w:rPr>
        <w:t>nd</w:t>
      </w:r>
      <w:r w:rsidR="00197A2F">
        <w:rPr>
          <w:rFonts w:ascii="Times New Roman" w:eastAsia="Times" w:hAnsi="Times New Roman" w:cs="Times New Roman"/>
          <w:color w:val="000000"/>
        </w:rPr>
        <w:t xml:space="preserve"> </w:t>
      </w:r>
      <w:r w:rsidR="00197A2F" w:rsidRPr="00926C06">
        <w:rPr>
          <w:rFonts w:ascii="Times New Roman" w:hAnsi="Times New Roman"/>
          <w:color w:val="000000"/>
        </w:rPr>
        <w:t xml:space="preserve">year of the pandemic for </w:t>
      </w:r>
      <w:r w:rsidR="00197A2F">
        <w:rPr>
          <w:rFonts w:ascii="Times New Roman" w:eastAsia="Times" w:hAnsi="Times New Roman" w:cs="Times New Roman"/>
          <w:color w:val="000000"/>
        </w:rPr>
        <w:t>every age group, sex</w:t>
      </w:r>
      <w:r w:rsidR="00BF0860">
        <w:rPr>
          <w:rFonts w:ascii="Times New Roman" w:eastAsia="Times" w:hAnsi="Times New Roman" w:cs="Times New Roman"/>
          <w:color w:val="000000"/>
        </w:rPr>
        <w:t>,</w:t>
      </w:r>
      <w:r w:rsidR="00BF0860" w:rsidRPr="00926C06">
        <w:rPr>
          <w:rFonts w:ascii="Times New Roman" w:hAnsi="Times New Roman"/>
          <w:color w:val="000000"/>
        </w:rPr>
        <w:t xml:space="preserve"> and </w:t>
      </w:r>
      <w:r w:rsidR="00197A2F">
        <w:rPr>
          <w:rFonts w:ascii="Times New Roman" w:eastAsia="Times" w:hAnsi="Times New Roman" w:cs="Times New Roman"/>
          <w:color w:val="000000"/>
        </w:rPr>
        <w:t>racial and ethnic groups evaluated</w:t>
      </w:r>
      <w:r w:rsidR="00AE504E">
        <w:rPr>
          <w:rFonts w:ascii="Times New Roman" w:eastAsia="Times New Roman" w:hAnsi="Times New Roman" w:cs="Times New Roman"/>
          <w:color w:val="0E101A"/>
        </w:rPr>
        <w:t xml:space="preserve"> (</w:t>
      </w:r>
      <w:r w:rsidR="00AE504E" w:rsidRPr="000E0FC5">
        <w:rPr>
          <w:rFonts w:ascii="Times New Roman" w:eastAsia="Times New Roman" w:hAnsi="Times New Roman" w:cs="Times New Roman"/>
          <w:b/>
          <w:bCs/>
          <w:color w:val="0E101A"/>
        </w:rPr>
        <w:t>Table 1</w:t>
      </w:r>
      <w:r w:rsidR="00AD11BD">
        <w:rPr>
          <w:rFonts w:ascii="Times New Roman" w:eastAsia="Times New Roman" w:hAnsi="Times New Roman" w:cs="Times New Roman"/>
          <w:b/>
          <w:bCs/>
          <w:color w:val="0E101A"/>
        </w:rPr>
        <w:t xml:space="preserve">, </w:t>
      </w:r>
      <w:proofErr w:type="spellStart"/>
      <w:r w:rsidR="009D6D3E" w:rsidRPr="00E93858">
        <w:rPr>
          <w:rFonts w:ascii="Times" w:eastAsia="Times" w:hAnsi="Times" w:cs="Times"/>
          <w:b/>
          <w:bCs/>
          <w:color w:val="000000"/>
        </w:rPr>
        <w:t>e</w:t>
      </w:r>
      <w:r w:rsidR="00BF0860" w:rsidRPr="00E93858">
        <w:rPr>
          <w:rFonts w:ascii="Times" w:eastAsia="Times" w:hAnsi="Times" w:cs="Times"/>
          <w:b/>
          <w:bCs/>
          <w:color w:val="000000"/>
        </w:rPr>
        <w:t>Table</w:t>
      </w:r>
      <w:proofErr w:type="spellEnd"/>
      <w:r w:rsidR="00BF0860" w:rsidRPr="00E93858">
        <w:rPr>
          <w:rFonts w:ascii="Times" w:eastAsia="Times" w:hAnsi="Times" w:cs="Times"/>
          <w:b/>
          <w:bCs/>
          <w:color w:val="000000"/>
        </w:rPr>
        <w:t xml:space="preserve"> 3</w:t>
      </w:r>
      <w:r w:rsidR="00BF0860">
        <w:rPr>
          <w:rFonts w:ascii="Times" w:eastAsia="Times" w:hAnsi="Times" w:cs="Times"/>
          <w:color w:val="000000"/>
        </w:rPr>
        <w:t xml:space="preserve">). </w:t>
      </w:r>
    </w:p>
    <w:p w14:paraId="000000B3" w14:textId="307882A7" w:rsidR="00BF0860" w:rsidRPr="00150807" w:rsidRDefault="00182CFF" w:rsidP="00182CFF">
      <w:pPr>
        <w:spacing w:line="480" w:lineRule="auto"/>
        <w:contextualSpacing/>
        <w:rPr>
          <w:rFonts w:ascii="Times New Roman" w:eastAsia="Times" w:hAnsi="Times New Roman" w:cs="Times New Roman"/>
        </w:rPr>
      </w:pPr>
      <w:r>
        <w:rPr>
          <w:rFonts w:ascii="Times" w:eastAsia="Times" w:hAnsi="Times" w:cs="Times"/>
          <w:color w:val="000000"/>
        </w:rPr>
        <w:t xml:space="preserve"> </w:t>
      </w:r>
      <w:r w:rsidRPr="00C64121">
        <w:rPr>
          <w:rFonts w:ascii="Times" w:eastAsia="Times" w:hAnsi="Times" w:cs="Times"/>
          <w:color w:val="000000"/>
        </w:rPr>
        <w:t xml:space="preserve">       </w:t>
      </w:r>
      <w:r w:rsidR="00BF0860" w:rsidRPr="00150807">
        <w:rPr>
          <w:rFonts w:ascii="Times New Roman" w:eastAsia="Times" w:hAnsi="Times New Roman" w:cs="Times New Roman"/>
          <w:color w:val="000000"/>
        </w:rPr>
        <w:t xml:space="preserve">Year 2 of the pandemic saw major declines in ADRD-related deaths </w:t>
      </w:r>
      <w:r w:rsidR="004C000B">
        <w:rPr>
          <w:rFonts w:ascii="Times New Roman" w:eastAsia="Times" w:hAnsi="Times New Roman" w:cs="Times New Roman"/>
          <w:color w:val="000000"/>
        </w:rPr>
        <w:t xml:space="preserve">occurring </w:t>
      </w:r>
      <w:r w:rsidR="00BF0860" w:rsidRPr="00150807">
        <w:rPr>
          <w:rFonts w:ascii="Times New Roman" w:eastAsia="Times" w:hAnsi="Times New Roman" w:cs="Times New Roman"/>
          <w:color w:val="000000"/>
        </w:rPr>
        <w:t>in long-term care facilities (</w:t>
      </w:r>
      <w:proofErr w:type="spellStart"/>
      <w:r w:rsidR="009D6D3E" w:rsidRPr="00E93858">
        <w:rPr>
          <w:rFonts w:ascii="Times" w:eastAsia="Times" w:hAnsi="Times" w:cs="Times"/>
          <w:b/>
          <w:bCs/>
          <w:color w:val="000000"/>
        </w:rPr>
        <w:t>e</w:t>
      </w:r>
      <w:r w:rsidR="00BF0860" w:rsidRPr="00150807">
        <w:rPr>
          <w:rFonts w:ascii="Times New Roman" w:eastAsia="Times" w:hAnsi="Times New Roman" w:cs="Times New Roman"/>
          <w:b/>
          <w:bCs/>
          <w:color w:val="000000"/>
        </w:rPr>
        <w:t>Table</w:t>
      </w:r>
      <w:proofErr w:type="spellEnd"/>
      <w:r w:rsidR="00BF0860" w:rsidRPr="00150807">
        <w:rPr>
          <w:rFonts w:ascii="Times New Roman" w:eastAsia="Times" w:hAnsi="Times New Roman" w:cs="Times New Roman"/>
          <w:b/>
          <w:bCs/>
          <w:color w:val="000000"/>
        </w:rPr>
        <w:t xml:space="preserve"> </w:t>
      </w:r>
      <w:r w:rsidR="00BF0860">
        <w:rPr>
          <w:rFonts w:ascii="Times New Roman" w:eastAsia="Times" w:hAnsi="Times New Roman" w:cs="Times New Roman"/>
          <w:b/>
          <w:bCs/>
          <w:color w:val="000000"/>
        </w:rPr>
        <w:t>4</w:t>
      </w:r>
      <w:r w:rsidR="00BF0860" w:rsidRPr="00150807">
        <w:rPr>
          <w:rFonts w:ascii="Times New Roman" w:eastAsia="Times" w:hAnsi="Times New Roman" w:cs="Times New Roman"/>
          <w:color w:val="000000"/>
        </w:rPr>
        <w:t xml:space="preserve">): from </w:t>
      </w:r>
      <w:r w:rsidR="00BF0860" w:rsidRPr="00150807">
        <w:rPr>
          <w:rFonts w:ascii="Times New Roman" w:eastAsia="Times New Roman" w:hAnsi="Times New Roman" w:cs="Times New Roman"/>
        </w:rPr>
        <w:t>34,259 (</w:t>
      </w:r>
      <w:r w:rsidR="00BF0860" w:rsidRPr="00150807">
        <w:rPr>
          <w:rFonts w:ascii="Times New Roman" w:eastAsia="Times" w:hAnsi="Times New Roman" w:cs="Times New Roman"/>
          <w:color w:val="000000"/>
        </w:rPr>
        <w:t xml:space="preserve">95% PI, </w:t>
      </w:r>
      <w:r w:rsidR="00BF0860" w:rsidRPr="00150807">
        <w:rPr>
          <w:rFonts w:ascii="Times New Roman" w:eastAsia="Times New Roman" w:hAnsi="Times New Roman" w:cs="Times New Roman"/>
        </w:rPr>
        <w:t>25,819</w:t>
      </w:r>
      <w:r w:rsidR="00BF0860">
        <w:rPr>
          <w:rFonts w:ascii="Times New Roman" w:eastAsia="Times New Roman" w:hAnsi="Times New Roman" w:cs="Times New Roman"/>
        </w:rPr>
        <w:t>-</w:t>
      </w:r>
      <w:r w:rsidR="00BF0860" w:rsidRPr="00150807">
        <w:rPr>
          <w:rFonts w:ascii="Times New Roman" w:eastAsia="Times New Roman" w:hAnsi="Times New Roman" w:cs="Times New Roman"/>
        </w:rPr>
        <w:t xml:space="preserve">42,677) </w:t>
      </w:r>
      <w:r w:rsidR="00BF0860">
        <w:rPr>
          <w:rFonts w:ascii="Times New Roman" w:eastAsia="Times New Roman" w:hAnsi="Times New Roman" w:cs="Times New Roman"/>
        </w:rPr>
        <w:t xml:space="preserve">crude </w:t>
      </w:r>
      <w:r w:rsidR="00BF0860" w:rsidRPr="00150807">
        <w:rPr>
          <w:rFonts w:ascii="Times New Roman" w:eastAsia="Times New Roman" w:hAnsi="Times New Roman" w:cs="Times New Roman"/>
        </w:rPr>
        <w:t xml:space="preserve">excess </w:t>
      </w:r>
      <w:r w:rsidR="00BF0860" w:rsidRPr="00150807">
        <w:rPr>
          <w:rFonts w:ascii="Times New Roman" w:eastAsia="Times" w:hAnsi="Times New Roman" w:cs="Times New Roman"/>
          <w:color w:val="000000"/>
        </w:rPr>
        <w:t xml:space="preserve">deaths in year 1 to </w:t>
      </w:r>
      <w:r w:rsidR="00BF0860" w:rsidRPr="00150807">
        <w:rPr>
          <w:rFonts w:ascii="Times New Roman" w:eastAsia="Times New Roman" w:hAnsi="Times New Roman" w:cs="Times New Roman"/>
        </w:rPr>
        <w:t>-22,0</w:t>
      </w:r>
      <w:r w:rsidR="00B97187">
        <w:rPr>
          <w:rFonts w:ascii="Times New Roman" w:eastAsia="Times New Roman" w:hAnsi="Times New Roman" w:cs="Times New Roman"/>
        </w:rPr>
        <w:t>50</w:t>
      </w:r>
      <w:r w:rsidR="00BF0860" w:rsidRPr="00150807">
        <w:rPr>
          <w:rFonts w:ascii="Times New Roman" w:eastAsia="Times New Roman" w:hAnsi="Times New Roman" w:cs="Times New Roman"/>
        </w:rPr>
        <w:t xml:space="preserve"> (</w:t>
      </w:r>
      <w:r w:rsidR="00BF0860" w:rsidRPr="00150807">
        <w:rPr>
          <w:rFonts w:ascii="Times New Roman" w:eastAsia="Times" w:hAnsi="Times New Roman" w:cs="Times New Roman"/>
          <w:color w:val="000000"/>
        </w:rPr>
        <w:t xml:space="preserve">95% PI, </w:t>
      </w:r>
      <w:r w:rsidR="00BF0860" w:rsidRPr="00150807">
        <w:rPr>
          <w:rFonts w:ascii="Times New Roman" w:eastAsia="Times New Roman" w:hAnsi="Times New Roman" w:cs="Times New Roman"/>
        </w:rPr>
        <w:t>-30,</w:t>
      </w:r>
      <w:r w:rsidR="00B97187">
        <w:rPr>
          <w:rFonts w:ascii="Times New Roman" w:eastAsia="Times New Roman" w:hAnsi="Times New Roman" w:cs="Times New Roman"/>
        </w:rPr>
        <w:t>765</w:t>
      </w:r>
      <w:r w:rsidR="006A5815">
        <w:rPr>
          <w:rFonts w:ascii="Times New Roman" w:eastAsia="Times New Roman" w:hAnsi="Times New Roman" w:cs="Times New Roman"/>
        </w:rPr>
        <w:t>−</w:t>
      </w:r>
      <w:r w:rsidR="00BF0860" w:rsidRPr="00150807">
        <w:rPr>
          <w:rFonts w:ascii="Times New Roman" w:eastAsia="Times New Roman" w:hAnsi="Times New Roman" w:cs="Times New Roman"/>
        </w:rPr>
        <w:t xml:space="preserve"> -13,</w:t>
      </w:r>
      <w:r w:rsidR="00B97187">
        <w:rPr>
          <w:rFonts w:ascii="Times New Roman" w:eastAsia="Times New Roman" w:hAnsi="Times New Roman" w:cs="Times New Roman"/>
        </w:rPr>
        <w:t>273</w:t>
      </w:r>
      <w:r w:rsidR="00BF0860" w:rsidRPr="00150807">
        <w:rPr>
          <w:rFonts w:ascii="Times New Roman" w:eastAsia="Times New Roman" w:hAnsi="Times New Roman" w:cs="Times New Roman"/>
        </w:rPr>
        <w:t>) excess deaths</w:t>
      </w:r>
      <w:r w:rsidR="00BF0860" w:rsidRPr="00150807">
        <w:rPr>
          <w:rFonts w:ascii="Times New Roman" w:eastAsia="Times" w:hAnsi="Times New Roman" w:cs="Times New Roman"/>
          <w:color w:val="000000"/>
        </w:rPr>
        <w:t xml:space="preserve"> in year 2</w:t>
      </w:r>
      <w:r w:rsidR="00AD11BD">
        <w:rPr>
          <w:rFonts w:ascii="Times New Roman" w:eastAsia="Times" w:hAnsi="Times New Roman" w:cs="Times New Roman"/>
          <w:color w:val="000000"/>
        </w:rPr>
        <w:t>. In contrast, in year 2</w:t>
      </w:r>
      <w:r w:rsidR="00721F1F">
        <w:rPr>
          <w:rFonts w:ascii="Times New Roman" w:eastAsia="Times" w:hAnsi="Times New Roman" w:cs="Times New Roman"/>
          <w:color w:val="000000"/>
        </w:rPr>
        <w:t>,</w:t>
      </w:r>
      <w:r w:rsidR="00AD11BD">
        <w:rPr>
          <w:rFonts w:ascii="Times New Roman" w:eastAsia="Times" w:hAnsi="Times New Roman" w:cs="Times New Roman"/>
          <w:color w:val="000000"/>
        </w:rPr>
        <w:t xml:space="preserve"> there were only</w:t>
      </w:r>
      <w:r w:rsidR="004C000B">
        <w:rPr>
          <w:rFonts w:ascii="Times New Roman" w:eastAsia="Times" w:hAnsi="Times New Roman" w:cs="Times New Roman"/>
          <w:color w:val="000000"/>
        </w:rPr>
        <w:t xml:space="preserve"> modest declines in ADRD-related</w:t>
      </w:r>
      <w:r w:rsidR="00BF0860" w:rsidRPr="00150807">
        <w:rPr>
          <w:rFonts w:ascii="Times New Roman" w:eastAsia="Times" w:hAnsi="Times New Roman" w:cs="Times New Roman"/>
          <w:color w:val="000000"/>
        </w:rPr>
        <w:t xml:space="preserve"> deaths </w:t>
      </w:r>
      <w:r w:rsidR="004C000B">
        <w:rPr>
          <w:rFonts w:ascii="Times New Roman" w:eastAsia="Times" w:hAnsi="Times New Roman" w:cs="Times New Roman"/>
          <w:color w:val="000000"/>
        </w:rPr>
        <w:t xml:space="preserve">occurring </w:t>
      </w:r>
      <w:r w:rsidR="00BF0860" w:rsidRPr="00150807">
        <w:rPr>
          <w:rFonts w:ascii="Times New Roman" w:eastAsia="Times" w:hAnsi="Times New Roman" w:cs="Times New Roman"/>
          <w:color w:val="000000"/>
        </w:rPr>
        <w:t xml:space="preserve">at home (from </w:t>
      </w:r>
      <w:r w:rsidR="00BF0860" w:rsidRPr="00150807">
        <w:rPr>
          <w:rFonts w:ascii="Times New Roman" w:eastAsia="Times New Roman" w:hAnsi="Times New Roman" w:cs="Times New Roman"/>
        </w:rPr>
        <w:t>34,487 (</w:t>
      </w:r>
      <w:r w:rsidR="00BF0860" w:rsidRPr="00150807">
        <w:rPr>
          <w:rFonts w:ascii="Times New Roman" w:eastAsia="Times" w:hAnsi="Times New Roman" w:cs="Times New Roman"/>
          <w:color w:val="000000"/>
        </w:rPr>
        <w:t xml:space="preserve">95% PI, </w:t>
      </w:r>
      <w:r w:rsidR="00BF0860" w:rsidRPr="00150807">
        <w:rPr>
          <w:rFonts w:ascii="Times New Roman" w:eastAsia="Times New Roman" w:hAnsi="Times New Roman" w:cs="Times New Roman"/>
        </w:rPr>
        <w:t>32,815</w:t>
      </w:r>
      <w:r w:rsidR="00BF0860" w:rsidRPr="006B46CD">
        <w:rPr>
          <w:rFonts w:ascii="Times New Roman" w:eastAsia="Times New Roman" w:hAnsi="Times New Roman" w:cs="Times New Roman"/>
          <w:color w:val="333333"/>
        </w:rPr>
        <w:t>-</w:t>
      </w:r>
      <w:r w:rsidR="00BF0860" w:rsidRPr="00150807">
        <w:rPr>
          <w:rFonts w:ascii="Times New Roman" w:eastAsia="Times New Roman" w:hAnsi="Times New Roman" w:cs="Times New Roman"/>
        </w:rPr>
        <w:t xml:space="preserve">36,142) to </w:t>
      </w:r>
      <w:r w:rsidR="00BF0860" w:rsidRPr="00150807">
        <w:rPr>
          <w:rFonts w:ascii="Times New Roman" w:eastAsia="Times" w:hAnsi="Times New Roman" w:cs="Times New Roman"/>
          <w:color w:val="000000"/>
        </w:rPr>
        <w:t>28,</w:t>
      </w:r>
      <w:r w:rsidR="00B97187">
        <w:rPr>
          <w:rFonts w:ascii="Times New Roman" w:eastAsia="Times" w:hAnsi="Times New Roman" w:cs="Times New Roman"/>
          <w:color w:val="000000"/>
        </w:rPr>
        <w:t>804</w:t>
      </w:r>
      <w:r w:rsidR="00BF0860" w:rsidRPr="00150807">
        <w:rPr>
          <w:rFonts w:ascii="Times New Roman" w:eastAsia="Times" w:hAnsi="Times New Roman" w:cs="Times New Roman"/>
          <w:color w:val="000000"/>
        </w:rPr>
        <w:t xml:space="preserve"> </w:t>
      </w:r>
      <w:r w:rsidR="00BF0860">
        <w:rPr>
          <w:rFonts w:ascii="Times New Roman" w:eastAsia="Times" w:hAnsi="Times New Roman" w:cs="Times New Roman"/>
          <w:color w:val="000000"/>
        </w:rPr>
        <w:t>(</w:t>
      </w:r>
      <w:r w:rsidR="00BF0860" w:rsidRPr="00150807">
        <w:rPr>
          <w:rFonts w:ascii="Times New Roman" w:eastAsia="Times" w:hAnsi="Times New Roman" w:cs="Times New Roman"/>
          <w:color w:val="000000"/>
        </w:rPr>
        <w:t>95% PI, 27,0</w:t>
      </w:r>
      <w:r w:rsidR="00B97187">
        <w:rPr>
          <w:rFonts w:ascii="Times New Roman" w:eastAsia="Times" w:hAnsi="Times New Roman" w:cs="Times New Roman"/>
          <w:color w:val="000000"/>
        </w:rPr>
        <w:t>67</w:t>
      </w:r>
      <w:r w:rsidR="00BF0860" w:rsidRPr="00150807">
        <w:rPr>
          <w:rFonts w:ascii="Times New Roman" w:eastAsia="Times" w:hAnsi="Times New Roman" w:cs="Times New Roman"/>
          <w:color w:val="000000"/>
        </w:rPr>
        <w:t>-30,5</w:t>
      </w:r>
      <w:r w:rsidR="00B97187">
        <w:rPr>
          <w:rFonts w:ascii="Times New Roman" w:eastAsia="Times" w:hAnsi="Times New Roman" w:cs="Times New Roman"/>
          <w:color w:val="000000"/>
        </w:rPr>
        <w:t>71</w:t>
      </w:r>
      <w:r w:rsidR="00BF0860" w:rsidRPr="00150807">
        <w:rPr>
          <w:rFonts w:ascii="Times New Roman" w:eastAsia="Times" w:hAnsi="Times New Roman" w:cs="Times New Roman"/>
          <w:color w:val="000000"/>
        </w:rPr>
        <w:t xml:space="preserve">). </w:t>
      </w:r>
    </w:p>
    <w:p w14:paraId="000000B5" w14:textId="428D1C97" w:rsidR="00BF0860" w:rsidRPr="00B637E4" w:rsidRDefault="00182CFF" w:rsidP="00BF0860">
      <w:pPr>
        <w:spacing w:line="480" w:lineRule="auto"/>
        <w:contextualSpacing/>
        <w:rPr>
          <w:rFonts w:ascii="Times" w:eastAsia="Times" w:hAnsi="Times" w:cs="Times"/>
          <w:color w:val="000000"/>
        </w:rPr>
      </w:pPr>
      <w:r w:rsidRPr="00C64121">
        <w:rPr>
          <w:rFonts w:ascii="Times" w:eastAsia="Times" w:hAnsi="Times" w:cs="Times"/>
          <w:color w:val="000000"/>
        </w:rPr>
        <w:t xml:space="preserve">       </w:t>
      </w:r>
      <w:r w:rsidR="00BF0860">
        <w:rPr>
          <w:rFonts w:ascii="Times" w:eastAsia="Times" w:hAnsi="Times" w:cs="Times"/>
          <w:color w:val="000000"/>
        </w:rPr>
        <w:t xml:space="preserve">The patterns of changes in monthly ADRD-related </w:t>
      </w:r>
      <w:r w:rsidR="009A1788">
        <w:rPr>
          <w:rFonts w:ascii="Times" w:eastAsia="Times" w:hAnsi="Times" w:cs="Times"/>
          <w:color w:val="000000"/>
        </w:rPr>
        <w:t xml:space="preserve">mortality </w:t>
      </w:r>
      <w:r w:rsidR="004C000B">
        <w:rPr>
          <w:rFonts w:ascii="Times" w:eastAsia="Times" w:hAnsi="Times" w:cs="Times"/>
          <w:color w:val="000000"/>
        </w:rPr>
        <w:t>were</w:t>
      </w:r>
      <w:r w:rsidR="00BF0860">
        <w:rPr>
          <w:rFonts w:ascii="Times" w:eastAsia="Times" w:hAnsi="Times" w:cs="Times"/>
          <w:color w:val="000000"/>
        </w:rPr>
        <w:t xml:space="preserve"> </w:t>
      </w:r>
      <w:r w:rsidR="00AD11BD">
        <w:rPr>
          <w:rFonts w:ascii="Times" w:eastAsia="Times" w:hAnsi="Times" w:cs="Times"/>
          <w:color w:val="000000"/>
        </w:rPr>
        <w:t>similar for</w:t>
      </w:r>
      <w:r w:rsidR="00BF0860">
        <w:rPr>
          <w:rFonts w:ascii="Times" w:eastAsia="Times" w:hAnsi="Times" w:cs="Times"/>
          <w:color w:val="000000"/>
        </w:rPr>
        <w:t xml:space="preserve"> men and women (</w:t>
      </w:r>
      <w:r w:rsidR="00BF0860" w:rsidRPr="00842A91">
        <w:rPr>
          <w:rFonts w:ascii="Times" w:eastAsia="Times" w:hAnsi="Times" w:cs="Times"/>
          <w:b/>
          <w:bCs/>
          <w:color w:val="000000"/>
        </w:rPr>
        <w:t xml:space="preserve">Figure </w:t>
      </w:r>
      <w:r w:rsidR="006A1DE1">
        <w:rPr>
          <w:rFonts w:ascii="Times" w:eastAsia="Times" w:hAnsi="Times" w:cs="Times"/>
          <w:b/>
          <w:bCs/>
          <w:color w:val="000000"/>
        </w:rPr>
        <w:t>2</w:t>
      </w:r>
      <w:r w:rsidR="00BF0860">
        <w:rPr>
          <w:rFonts w:ascii="Times" w:eastAsia="Times" w:hAnsi="Times" w:cs="Times"/>
          <w:color w:val="000000"/>
        </w:rPr>
        <w:t>)</w:t>
      </w:r>
      <w:r w:rsidR="00AD11BD">
        <w:rPr>
          <w:rFonts w:ascii="Times" w:eastAsia="Times" w:hAnsi="Times" w:cs="Times"/>
          <w:color w:val="000000"/>
        </w:rPr>
        <w:t xml:space="preserve">, with substantial declines </w:t>
      </w:r>
      <w:r w:rsidR="00BF0860">
        <w:rPr>
          <w:rFonts w:ascii="Times" w:eastAsia="Times" w:hAnsi="Times" w:cs="Times"/>
          <w:color w:val="000000"/>
        </w:rPr>
        <w:t xml:space="preserve">following vaccination rollouts in mid-December </w:t>
      </w:r>
      <w:r w:rsidR="00BF0860">
        <w:rPr>
          <w:rFonts w:ascii="Times" w:eastAsia="Times" w:hAnsi="Times" w:cs="Times"/>
          <w:color w:val="000000"/>
        </w:rPr>
        <w:lastRenderedPageBreak/>
        <w:t xml:space="preserve">2020. The number of observed deaths continued to decline during the </w:t>
      </w:r>
      <w:r w:rsidR="00E10110">
        <w:rPr>
          <w:rFonts w:ascii="Times" w:eastAsia="Times" w:hAnsi="Times" w:cs="Times"/>
          <w:color w:val="000000"/>
        </w:rPr>
        <w:t>A</w:t>
      </w:r>
      <w:r w:rsidR="00BF0860">
        <w:rPr>
          <w:rFonts w:ascii="Times" w:eastAsia="Times" w:hAnsi="Times" w:cs="Times"/>
          <w:color w:val="000000"/>
        </w:rPr>
        <w:t xml:space="preserve">lpha wave, increased during the </w:t>
      </w:r>
      <w:r w:rsidR="00E10110">
        <w:rPr>
          <w:rFonts w:ascii="Times" w:eastAsia="Times" w:hAnsi="Times" w:cs="Times"/>
          <w:color w:val="000000"/>
        </w:rPr>
        <w:t>D</w:t>
      </w:r>
      <w:r w:rsidR="00BF0860">
        <w:rPr>
          <w:rFonts w:ascii="Times" w:eastAsia="Times" w:hAnsi="Times" w:cs="Times"/>
          <w:color w:val="000000"/>
        </w:rPr>
        <w:t>elta wave, and increased substantially during the Omicron wave.</w:t>
      </w:r>
    </w:p>
    <w:p w14:paraId="000000B7" w14:textId="11EF2070" w:rsidR="00BF0860" w:rsidRPr="00A24B5D" w:rsidRDefault="00182CFF" w:rsidP="00BF0860">
      <w:pPr>
        <w:spacing w:line="480" w:lineRule="auto"/>
        <w:contextualSpacing/>
        <w:rPr>
          <w:rFonts w:ascii="Times" w:eastAsia="Times" w:hAnsi="Times" w:cs="Times"/>
        </w:rPr>
      </w:pPr>
      <w:r w:rsidRPr="00C64121">
        <w:rPr>
          <w:rFonts w:ascii="Times" w:eastAsia="Times" w:hAnsi="Times" w:cs="Times"/>
          <w:color w:val="000000"/>
        </w:rPr>
        <w:t xml:space="preserve">       </w:t>
      </w:r>
      <w:r w:rsidR="00AD11BD">
        <w:rPr>
          <w:rFonts w:ascii="Times" w:eastAsia="Times" w:hAnsi="Times" w:cs="Times"/>
        </w:rPr>
        <w:t>The early pandemic was characterized by</w:t>
      </w:r>
      <w:r w:rsidR="00BF0860">
        <w:rPr>
          <w:rFonts w:ascii="Times" w:eastAsia="Times" w:hAnsi="Times" w:cs="Times"/>
        </w:rPr>
        <w:t xml:space="preserve"> large racial</w:t>
      </w:r>
      <w:r w:rsidR="00AE2381">
        <w:rPr>
          <w:rFonts w:ascii="Times" w:eastAsia="Times" w:hAnsi="Times" w:cs="Times"/>
        </w:rPr>
        <w:t>/ethnic</w:t>
      </w:r>
      <w:r w:rsidR="00BF0860">
        <w:rPr>
          <w:rFonts w:ascii="Times" w:eastAsia="Times" w:hAnsi="Times" w:cs="Times"/>
        </w:rPr>
        <w:t xml:space="preserve"> disparities in excess deaths. </w:t>
      </w:r>
      <w:r w:rsidR="00AD11BD">
        <w:rPr>
          <w:rFonts w:ascii="Times" w:eastAsia="Times" w:hAnsi="Times" w:cs="Times"/>
        </w:rPr>
        <w:t>In April 2020, e</w:t>
      </w:r>
      <w:r w:rsidR="00BA1105">
        <w:rPr>
          <w:rFonts w:ascii="Times" w:eastAsia="Times" w:hAnsi="Times" w:cs="Times"/>
        </w:rPr>
        <w:t xml:space="preserve">xcess </w:t>
      </w:r>
      <w:r w:rsidR="00AD11BD">
        <w:rPr>
          <w:rFonts w:ascii="Times" w:eastAsia="Times" w:hAnsi="Times" w:cs="Times"/>
        </w:rPr>
        <w:t xml:space="preserve">ADRD-related </w:t>
      </w:r>
      <w:r w:rsidR="00BA1105">
        <w:rPr>
          <w:rFonts w:ascii="Times" w:eastAsia="Times" w:hAnsi="Times" w:cs="Times"/>
        </w:rPr>
        <w:t xml:space="preserve">deaths per </w:t>
      </w:r>
      <w:r w:rsidR="00BA1105" w:rsidRPr="00CA4C48">
        <w:rPr>
          <w:rFonts w:ascii="Times" w:eastAsia="Times" w:hAnsi="Times" w:cs="Times"/>
        </w:rPr>
        <w:t>100,000 persons</w:t>
      </w:r>
      <w:r w:rsidR="00BA1105">
        <w:rPr>
          <w:rFonts w:ascii="Times" w:eastAsia="Times" w:hAnsi="Times" w:cs="Times"/>
        </w:rPr>
        <w:t xml:space="preserve"> </w:t>
      </w:r>
      <w:r w:rsidR="00AD11BD">
        <w:rPr>
          <w:rFonts w:ascii="Times" w:eastAsia="Times" w:hAnsi="Times" w:cs="Times"/>
        </w:rPr>
        <w:t>were 64 for</w:t>
      </w:r>
      <w:r w:rsidR="00BA1105">
        <w:rPr>
          <w:rFonts w:ascii="Times" w:eastAsia="Times" w:hAnsi="Times" w:cs="Times"/>
        </w:rPr>
        <w:t xml:space="preserve"> Black</w:t>
      </w:r>
      <w:r w:rsidR="00AD11BD">
        <w:rPr>
          <w:rFonts w:ascii="Times" w:eastAsia="Times" w:hAnsi="Times" w:cs="Times"/>
        </w:rPr>
        <w:t xml:space="preserve"> adults</w:t>
      </w:r>
      <w:r w:rsidR="00BA1105">
        <w:rPr>
          <w:rFonts w:ascii="Times" w:eastAsia="Times" w:hAnsi="Times" w:cs="Times"/>
        </w:rPr>
        <w:t xml:space="preserve"> (</w:t>
      </w:r>
      <w:r w:rsidR="00863D82" w:rsidRPr="00CA4C48">
        <w:rPr>
          <w:rFonts w:ascii="Times" w:eastAsia="Times" w:hAnsi="Times" w:cs="Times"/>
        </w:rPr>
        <w:t xml:space="preserve">95% </w:t>
      </w:r>
      <w:r w:rsidR="00863D82">
        <w:rPr>
          <w:rFonts w:ascii="Times" w:eastAsia="Times" w:hAnsi="Times" w:cs="Times"/>
        </w:rPr>
        <w:t>PI,</w:t>
      </w:r>
      <w:r w:rsidR="00863D82" w:rsidRPr="00CA4C48">
        <w:rPr>
          <w:rFonts w:ascii="Times" w:eastAsia="Times" w:hAnsi="Times" w:cs="Times"/>
        </w:rPr>
        <w:t xml:space="preserve"> 58</w:t>
      </w:r>
      <w:r w:rsidR="00863D82">
        <w:rPr>
          <w:rFonts w:ascii="Times" w:eastAsia="Times" w:hAnsi="Times" w:cs="Times"/>
        </w:rPr>
        <w:t>-</w:t>
      </w:r>
      <w:r w:rsidR="00863D82" w:rsidRPr="00CA4C48">
        <w:rPr>
          <w:rFonts w:ascii="Times" w:eastAsia="Times" w:hAnsi="Times" w:cs="Times"/>
        </w:rPr>
        <w:t>70)</w:t>
      </w:r>
      <w:r w:rsidR="00BA1105">
        <w:rPr>
          <w:rFonts w:ascii="Times" w:eastAsia="Times" w:hAnsi="Times" w:cs="Times"/>
        </w:rPr>
        <w:t>; White: 30 (</w:t>
      </w:r>
      <w:r w:rsidR="00BA1105" w:rsidRPr="00CA4C48">
        <w:rPr>
          <w:rFonts w:ascii="Times" w:eastAsia="Times" w:hAnsi="Times" w:cs="Times"/>
        </w:rPr>
        <w:t xml:space="preserve">95% </w:t>
      </w:r>
      <w:r w:rsidR="00BA1105">
        <w:rPr>
          <w:rFonts w:ascii="Times" w:eastAsia="Times" w:hAnsi="Times" w:cs="Times"/>
        </w:rPr>
        <w:t>PI,</w:t>
      </w:r>
      <w:r w:rsidR="00BA1105" w:rsidRPr="00CA4C48">
        <w:rPr>
          <w:rFonts w:ascii="Times" w:eastAsia="Times" w:hAnsi="Times" w:cs="Times"/>
        </w:rPr>
        <w:t xml:space="preserve"> </w:t>
      </w:r>
      <w:r w:rsidR="00BA1105">
        <w:rPr>
          <w:rFonts w:ascii="Times" w:eastAsia="Times" w:hAnsi="Times" w:cs="Times"/>
        </w:rPr>
        <w:t>24-35</w:t>
      </w:r>
      <w:r w:rsidR="00BA1105" w:rsidRPr="00CA4C48">
        <w:rPr>
          <w:rFonts w:ascii="Times" w:eastAsia="Times" w:hAnsi="Times" w:cs="Times"/>
        </w:rPr>
        <w:t>)</w:t>
      </w:r>
      <w:r w:rsidR="00BA1105">
        <w:rPr>
          <w:rFonts w:ascii="Times" w:eastAsia="Times" w:hAnsi="Times" w:cs="Times"/>
        </w:rPr>
        <w:t>; Latino: 33 (</w:t>
      </w:r>
      <w:r w:rsidR="00BA1105" w:rsidRPr="00CA4C48">
        <w:rPr>
          <w:rFonts w:ascii="Times" w:eastAsia="Times" w:hAnsi="Times" w:cs="Times"/>
        </w:rPr>
        <w:t xml:space="preserve">95% </w:t>
      </w:r>
      <w:r w:rsidR="00BA1105">
        <w:rPr>
          <w:rFonts w:ascii="Times" w:eastAsia="Times" w:hAnsi="Times" w:cs="Times"/>
        </w:rPr>
        <w:t>PI,</w:t>
      </w:r>
      <w:r w:rsidR="00BA1105" w:rsidRPr="00CA4C48">
        <w:rPr>
          <w:rFonts w:ascii="Times" w:eastAsia="Times" w:hAnsi="Times" w:cs="Times"/>
        </w:rPr>
        <w:t xml:space="preserve"> </w:t>
      </w:r>
      <w:r w:rsidR="00BA1105">
        <w:rPr>
          <w:rFonts w:ascii="Times" w:eastAsia="Times" w:hAnsi="Times" w:cs="Times"/>
        </w:rPr>
        <w:t>28-37</w:t>
      </w:r>
      <w:r w:rsidR="00BA1105" w:rsidRPr="00CA4C48">
        <w:rPr>
          <w:rFonts w:ascii="Times" w:eastAsia="Times" w:hAnsi="Times" w:cs="Times"/>
        </w:rPr>
        <w:t>)</w:t>
      </w:r>
      <w:r w:rsidR="00BA1105">
        <w:rPr>
          <w:rFonts w:ascii="Times" w:eastAsia="Times" w:hAnsi="Times" w:cs="Times"/>
        </w:rPr>
        <w:t>; Asian: 25 (</w:t>
      </w:r>
      <w:r w:rsidR="00BA1105" w:rsidRPr="00CA4C48">
        <w:rPr>
          <w:rFonts w:ascii="Times" w:eastAsia="Times" w:hAnsi="Times" w:cs="Times"/>
        </w:rPr>
        <w:t xml:space="preserve">95% </w:t>
      </w:r>
      <w:r w:rsidR="00BA1105">
        <w:rPr>
          <w:rFonts w:ascii="Times" w:eastAsia="Times" w:hAnsi="Times" w:cs="Times"/>
        </w:rPr>
        <w:t>PI,</w:t>
      </w:r>
      <w:r w:rsidR="00BA1105" w:rsidRPr="00CA4C48">
        <w:rPr>
          <w:rFonts w:ascii="Times" w:eastAsia="Times" w:hAnsi="Times" w:cs="Times"/>
        </w:rPr>
        <w:t xml:space="preserve"> </w:t>
      </w:r>
      <w:r w:rsidR="00BA1105">
        <w:rPr>
          <w:rFonts w:ascii="Times" w:eastAsia="Times" w:hAnsi="Times" w:cs="Times"/>
        </w:rPr>
        <w:t>21-30</w:t>
      </w:r>
      <w:r w:rsidR="00BA1105" w:rsidRPr="00CA4C48">
        <w:rPr>
          <w:rFonts w:ascii="Times" w:eastAsia="Times" w:hAnsi="Times" w:cs="Times"/>
        </w:rPr>
        <w:t>)</w:t>
      </w:r>
      <w:r w:rsidR="00BA1105">
        <w:rPr>
          <w:rFonts w:ascii="Times" w:eastAsia="Times" w:hAnsi="Times" w:cs="Times"/>
        </w:rPr>
        <w:t xml:space="preserve"> </w:t>
      </w:r>
      <w:r w:rsidR="00BA1105" w:rsidRPr="00CA4C48">
        <w:rPr>
          <w:rFonts w:ascii="Times" w:eastAsia="Times" w:hAnsi="Times" w:cs="Times"/>
        </w:rPr>
        <w:t>(</w:t>
      </w:r>
      <w:r w:rsidR="00863D82">
        <w:rPr>
          <w:rFonts w:ascii="Times" w:eastAsia="Times" w:hAnsi="Times" w:cs="Times"/>
          <w:b/>
        </w:rPr>
        <w:t xml:space="preserve">Figure </w:t>
      </w:r>
      <w:r w:rsidR="006A1DE1">
        <w:rPr>
          <w:rFonts w:ascii="Times" w:eastAsia="Times" w:hAnsi="Times" w:cs="Times"/>
          <w:b/>
        </w:rPr>
        <w:t>3</w:t>
      </w:r>
      <w:r w:rsidR="00863D82">
        <w:rPr>
          <w:rFonts w:ascii="Times" w:eastAsia="Times" w:hAnsi="Times" w:cs="Times"/>
        </w:rPr>
        <w:t>)</w:t>
      </w:r>
      <w:r w:rsidR="00BF0860">
        <w:rPr>
          <w:rFonts w:ascii="Times" w:eastAsia="Times" w:hAnsi="Times" w:cs="Times"/>
        </w:rPr>
        <w:t>. After the mortality peak late in pandemic year 1 and the beginning of vaccine rollout, ADRD-related deaths decreased for all racial</w:t>
      </w:r>
      <w:r w:rsidR="00AE2381">
        <w:rPr>
          <w:rFonts w:ascii="Times" w:eastAsia="Times" w:hAnsi="Times" w:cs="Times"/>
        </w:rPr>
        <w:t>/</w:t>
      </w:r>
      <w:r w:rsidR="00BF0860">
        <w:rPr>
          <w:rFonts w:ascii="Times" w:eastAsia="Times" w:hAnsi="Times" w:cs="Times"/>
        </w:rPr>
        <w:t xml:space="preserve">ethnic groups. </w:t>
      </w:r>
      <w:r w:rsidR="00AD11BD">
        <w:rPr>
          <w:rFonts w:ascii="Times" w:eastAsia="Times" w:hAnsi="Times" w:cs="Times"/>
        </w:rPr>
        <w:t>B</w:t>
      </w:r>
      <w:r w:rsidR="00BF0860">
        <w:rPr>
          <w:rFonts w:ascii="Times" w:eastAsia="Times" w:hAnsi="Times" w:cs="Times"/>
        </w:rPr>
        <w:t xml:space="preserve">etween March and June 2021, non-Hispanic White individuals experienced fewer </w:t>
      </w:r>
      <w:r w:rsidR="00AD11BD">
        <w:rPr>
          <w:rFonts w:ascii="Times" w:eastAsia="Times" w:hAnsi="Times" w:cs="Times"/>
        </w:rPr>
        <w:t xml:space="preserve">ADRD-related </w:t>
      </w:r>
      <w:r w:rsidR="00BF0860">
        <w:rPr>
          <w:rFonts w:ascii="Times" w:eastAsia="Times" w:hAnsi="Times" w:cs="Times"/>
        </w:rPr>
        <w:t xml:space="preserve">deaths than expected. </w:t>
      </w:r>
    </w:p>
    <w:p w14:paraId="000000B9" w14:textId="1E564A1B" w:rsidR="00BF0860" w:rsidRDefault="00182CFF" w:rsidP="00BF0860">
      <w:pPr>
        <w:spacing w:line="480" w:lineRule="auto"/>
        <w:contextualSpacing/>
        <w:rPr>
          <w:rFonts w:ascii="Times" w:eastAsia="Times" w:hAnsi="Times" w:cs="Times"/>
          <w:color w:val="000000"/>
          <w:highlight w:val="white"/>
        </w:rPr>
      </w:pPr>
      <w:r w:rsidRPr="00C64121">
        <w:rPr>
          <w:rFonts w:ascii="Times" w:eastAsia="Times" w:hAnsi="Times" w:cs="Times"/>
          <w:color w:val="000000"/>
        </w:rPr>
        <w:t xml:space="preserve">       </w:t>
      </w:r>
      <w:r w:rsidR="00BF0860">
        <w:rPr>
          <w:rFonts w:ascii="Times" w:eastAsia="Times" w:hAnsi="Times" w:cs="Times"/>
        </w:rPr>
        <w:t>Long-term care facilities were hard hit in the early pandemic (</w:t>
      </w:r>
      <w:r w:rsidR="00BF0860" w:rsidRPr="004A084A">
        <w:rPr>
          <w:rFonts w:ascii="Times" w:eastAsia="Times" w:hAnsi="Times" w:cs="Times"/>
          <w:b/>
          <w:bCs/>
        </w:rPr>
        <w:t xml:space="preserve">Figure </w:t>
      </w:r>
      <w:r w:rsidR="006A1DE1">
        <w:rPr>
          <w:rFonts w:ascii="Times" w:eastAsia="Times" w:hAnsi="Times" w:cs="Times"/>
          <w:b/>
          <w:bCs/>
        </w:rPr>
        <w:t>4</w:t>
      </w:r>
      <w:r w:rsidR="00BF0860">
        <w:rPr>
          <w:rFonts w:ascii="Times" w:eastAsia="Times" w:hAnsi="Times" w:cs="Times"/>
        </w:rPr>
        <w:t>). After vaccin</w:t>
      </w:r>
      <w:r w:rsidR="00DA05F9">
        <w:rPr>
          <w:rFonts w:ascii="Times" w:eastAsia="Times" w:hAnsi="Times" w:cs="Times"/>
        </w:rPr>
        <w:t xml:space="preserve">e </w:t>
      </w:r>
      <w:r w:rsidR="00BF0860">
        <w:rPr>
          <w:rFonts w:ascii="Times" w:eastAsia="Times" w:hAnsi="Times" w:cs="Times"/>
        </w:rPr>
        <w:t xml:space="preserve">rollout began, ADRD-related deaths in long-term care facilities declined significantly, with lower-than-expected deaths throughout the </w:t>
      </w:r>
      <w:r w:rsidR="004C000B">
        <w:rPr>
          <w:rFonts w:ascii="Times" w:eastAsia="Times" w:hAnsi="Times" w:cs="Times"/>
        </w:rPr>
        <w:t>D</w:t>
      </w:r>
      <w:r w:rsidR="00BF0860">
        <w:rPr>
          <w:rFonts w:ascii="Times" w:eastAsia="Times" w:hAnsi="Times" w:cs="Times"/>
        </w:rPr>
        <w:t xml:space="preserve">elta wave and most of the </w:t>
      </w:r>
      <w:r w:rsidR="00BF0860">
        <w:rPr>
          <w:rFonts w:ascii="Times" w:eastAsia="Times" w:hAnsi="Times" w:cs="Times"/>
          <w:color w:val="000000"/>
        </w:rPr>
        <w:t>Omicron wave</w:t>
      </w:r>
      <w:r w:rsidR="00BF0860">
        <w:rPr>
          <w:rFonts w:ascii="Times" w:eastAsia="Times" w:hAnsi="Times" w:cs="Times"/>
        </w:rPr>
        <w:t xml:space="preserve">. In contrast, ADRD-related deaths </w:t>
      </w:r>
      <w:r w:rsidR="004C000B">
        <w:rPr>
          <w:rFonts w:ascii="Times" w:eastAsia="Times" w:hAnsi="Times" w:cs="Times"/>
        </w:rPr>
        <w:t>occurring</w:t>
      </w:r>
      <w:r w:rsidR="00BF0860">
        <w:rPr>
          <w:rFonts w:ascii="Times" w:eastAsia="Times" w:hAnsi="Times" w:cs="Times"/>
        </w:rPr>
        <w:t xml:space="preserve"> at home remained elevated throughout </w:t>
      </w:r>
      <w:r w:rsidR="00AD11BD">
        <w:rPr>
          <w:rFonts w:ascii="Times" w:eastAsia="Times" w:hAnsi="Times" w:cs="Times"/>
        </w:rPr>
        <w:t>year 2 of the pandemic</w:t>
      </w:r>
      <w:r w:rsidR="00BF0860">
        <w:rPr>
          <w:rFonts w:ascii="Times" w:eastAsia="Times" w:hAnsi="Times" w:cs="Times"/>
        </w:rPr>
        <w:t>, even after vaccin</w:t>
      </w:r>
      <w:r w:rsidR="00DA05F9">
        <w:rPr>
          <w:rFonts w:ascii="Times" w:eastAsia="Times" w:hAnsi="Times" w:cs="Times"/>
        </w:rPr>
        <w:t>e</w:t>
      </w:r>
      <w:r w:rsidR="00BF0860">
        <w:rPr>
          <w:rFonts w:ascii="Times" w:eastAsia="Times" w:hAnsi="Times" w:cs="Times"/>
        </w:rPr>
        <w:t xml:space="preserve"> rollout began. ADRD-related deaths in medical facilities fell after vaccin</w:t>
      </w:r>
      <w:r w:rsidR="00DA05F9">
        <w:rPr>
          <w:rFonts w:ascii="Times" w:eastAsia="Times" w:hAnsi="Times" w:cs="Times"/>
        </w:rPr>
        <w:t>e</w:t>
      </w:r>
      <w:r w:rsidR="00BF0860">
        <w:rPr>
          <w:rFonts w:ascii="Times" w:eastAsia="Times" w:hAnsi="Times" w:cs="Times"/>
        </w:rPr>
        <w:t xml:space="preserve"> rollout but increased during the Delta wave.</w:t>
      </w:r>
    </w:p>
    <w:p w14:paraId="1D4FFA0B" w14:textId="7B90953F" w:rsidR="00BF0860" w:rsidRPr="00267390" w:rsidRDefault="00182CFF" w:rsidP="00BF0860">
      <w:pPr>
        <w:spacing w:line="480" w:lineRule="auto"/>
        <w:contextualSpacing/>
        <w:rPr>
          <w:rFonts w:ascii="Times" w:eastAsia="Times" w:hAnsi="Times" w:cs="Times"/>
          <w:color w:val="0E101A"/>
        </w:rPr>
      </w:pPr>
      <w:r w:rsidRPr="00C64121">
        <w:rPr>
          <w:rFonts w:ascii="Times" w:eastAsia="Times" w:hAnsi="Times" w:cs="Times"/>
          <w:color w:val="000000"/>
        </w:rPr>
        <w:t xml:space="preserve">      </w:t>
      </w:r>
      <w:r w:rsidR="0093506F">
        <w:rPr>
          <w:rFonts w:ascii="Times" w:eastAsia="Times" w:hAnsi="Times" w:cs="Times"/>
          <w:color w:val="000000"/>
        </w:rPr>
        <w:t xml:space="preserve">We </w:t>
      </w:r>
      <w:r w:rsidR="001D5CAF">
        <w:rPr>
          <w:rFonts w:ascii="Times" w:eastAsia="Times" w:hAnsi="Times" w:cs="Times"/>
          <w:color w:val="000000"/>
        </w:rPr>
        <w:t xml:space="preserve">investigated potential reasons for declines in excess deaths. </w:t>
      </w:r>
      <w:ins w:id="44" w:author="Author">
        <w:r w:rsidR="00785947">
          <w:rPr>
            <w:rFonts w:ascii="Times" w:eastAsia="Times" w:hAnsi="Times" w:cs="Times"/>
            <w:color w:val="000000"/>
          </w:rPr>
          <w:t>First, a</w:t>
        </w:r>
        <w:r w:rsidR="00785947" w:rsidRPr="004D1FD8">
          <w:rPr>
            <w:rFonts w:ascii="Times" w:eastAsia="Times" w:hAnsi="Times" w:cs="Times"/>
            <w:color w:val="000000"/>
            <w:rPrChange w:id="45" w:author="Author">
              <w:rPr>
                <w:rFonts w:ascii="Segoe UI" w:hAnsi="Segoe UI" w:cs="Segoe UI"/>
                <w:color w:val="374151"/>
                <w:shd w:val="clear" w:color="auto" w:fill="F7F7F8"/>
              </w:rPr>
            </w:rPrChange>
          </w:rPr>
          <w:t>fter adjusting the observed number of deaths based on the percentage changes in the population size of nursing home residents from CMS, a significant decline in excess deaths in year 2 was still observed</w:t>
        </w:r>
        <w:r w:rsidR="00C8446A">
          <w:rPr>
            <w:rFonts w:ascii="Times" w:eastAsia="Times" w:hAnsi="Times" w:cs="Times"/>
            <w:color w:val="000000"/>
          </w:rPr>
          <w:t xml:space="preserve"> </w:t>
        </w:r>
        <w:r w:rsidR="00C8446A">
          <w:rPr>
            <w:rFonts w:ascii="Times" w:eastAsia="Times" w:hAnsi="Times" w:cs="Times"/>
            <w:color w:val="000000"/>
          </w:rPr>
          <w:t>(year 1:</w:t>
        </w:r>
        <w:r w:rsidR="00C8446A" w:rsidRPr="00C8446A">
          <w:t xml:space="preserve"> </w:t>
        </w:r>
        <w:r w:rsidR="00C8446A" w:rsidRPr="00C8446A">
          <w:rPr>
            <w:rFonts w:ascii="Times" w:eastAsia="Times" w:hAnsi="Times" w:cs="Times"/>
            <w:color w:val="000000"/>
          </w:rPr>
          <w:t>34</w:t>
        </w:r>
        <w:r w:rsidR="00C8446A">
          <w:rPr>
            <w:rFonts w:ascii="Times" w:eastAsia="Times" w:hAnsi="Times" w:cs="Times"/>
            <w:color w:val="000000"/>
          </w:rPr>
          <w:t>,</w:t>
        </w:r>
        <w:r w:rsidR="00C8446A" w:rsidRPr="00C8446A">
          <w:rPr>
            <w:rFonts w:ascii="Times" w:eastAsia="Times" w:hAnsi="Times" w:cs="Times"/>
            <w:color w:val="000000"/>
          </w:rPr>
          <w:t>14</w:t>
        </w:r>
        <w:r w:rsidR="00C8446A">
          <w:rPr>
            <w:rFonts w:ascii="Times" w:eastAsia="Times" w:hAnsi="Times" w:cs="Times"/>
            <w:color w:val="000000"/>
          </w:rPr>
          <w:t xml:space="preserve">9, 95% CI (25,709 - 42,567; year 2: </w:t>
        </w:r>
        <w:r w:rsidR="00C8446A" w:rsidRPr="00C8446A">
          <w:rPr>
            <w:rFonts w:ascii="Times" w:eastAsia="Times" w:hAnsi="Times" w:cs="Times"/>
            <w:color w:val="000000"/>
          </w:rPr>
          <w:t>-2,91</w:t>
        </w:r>
        <w:r w:rsidR="00C8446A">
          <w:rPr>
            <w:rFonts w:ascii="Times" w:eastAsia="Times" w:hAnsi="Times" w:cs="Times"/>
            <w:color w:val="000000"/>
          </w:rPr>
          <w:t>4</w:t>
        </w:r>
        <w:r w:rsidR="002741E2">
          <w:rPr>
            <w:rFonts w:ascii="Times" w:eastAsia="Times" w:hAnsi="Times" w:cs="Times"/>
            <w:color w:val="000000"/>
          </w:rPr>
          <w:t>,</w:t>
        </w:r>
        <w:r w:rsidR="00C8446A">
          <w:rPr>
            <w:rFonts w:ascii="Times" w:eastAsia="Times" w:hAnsi="Times" w:cs="Times"/>
            <w:color w:val="000000"/>
          </w:rPr>
          <w:t xml:space="preserve"> </w:t>
        </w:r>
        <w:r w:rsidR="002741E2">
          <w:rPr>
            <w:rFonts w:ascii="Times" w:eastAsia="Times" w:hAnsi="Times" w:cs="Times"/>
            <w:color w:val="000000"/>
          </w:rPr>
          <w:t xml:space="preserve">95% CI </w:t>
        </w:r>
        <w:r w:rsidR="00C8446A">
          <w:rPr>
            <w:rFonts w:ascii="Times" w:eastAsia="Times" w:hAnsi="Times" w:cs="Times"/>
            <w:color w:val="000000"/>
          </w:rPr>
          <w:t>(-22,050- -330,765)</w:t>
        </w:r>
        <w:r w:rsidR="00C8446A">
          <w:rPr>
            <w:rFonts w:ascii="Times" w:eastAsia="Times" w:hAnsi="Times" w:cs="Times"/>
            <w:color w:val="000000"/>
          </w:rPr>
          <w:t>, although the decline became smaller than using the unadjusted observed death</w:t>
        </w:r>
        <w:r w:rsidR="00785947" w:rsidRPr="004D1FD8">
          <w:rPr>
            <w:rFonts w:ascii="Times" w:eastAsia="Times" w:hAnsi="Times" w:cs="Times"/>
            <w:color w:val="000000"/>
            <w:rPrChange w:id="46" w:author="Author">
              <w:rPr>
                <w:rFonts w:ascii="Segoe UI" w:hAnsi="Segoe UI" w:cs="Segoe UI"/>
                <w:color w:val="374151"/>
                <w:shd w:val="clear" w:color="auto" w:fill="F7F7F8"/>
              </w:rPr>
            </w:rPrChange>
          </w:rPr>
          <w:t xml:space="preserve">. The overall monthly trend in deaths using the adjusted observed deaths was </w:t>
        </w:r>
        <w:proofErr w:type="gramStart"/>
        <w:r w:rsidR="00785947" w:rsidRPr="004D1FD8">
          <w:rPr>
            <w:rFonts w:ascii="Times" w:eastAsia="Times" w:hAnsi="Times" w:cs="Times"/>
            <w:color w:val="000000"/>
            <w:rPrChange w:id="47" w:author="Author">
              <w:rPr>
                <w:rFonts w:ascii="Segoe UI" w:hAnsi="Segoe UI" w:cs="Segoe UI"/>
                <w:color w:val="374151"/>
                <w:shd w:val="clear" w:color="auto" w:fill="F7F7F8"/>
              </w:rPr>
            </w:rPrChange>
          </w:rPr>
          <w:t>similar to</w:t>
        </w:r>
        <w:proofErr w:type="gramEnd"/>
        <w:r w:rsidR="00785947" w:rsidRPr="004D1FD8">
          <w:rPr>
            <w:rFonts w:ascii="Times" w:eastAsia="Times" w:hAnsi="Times" w:cs="Times"/>
            <w:color w:val="000000"/>
            <w:rPrChange w:id="48" w:author="Author">
              <w:rPr>
                <w:rFonts w:ascii="Segoe UI" w:hAnsi="Segoe UI" w:cs="Segoe UI"/>
                <w:color w:val="374151"/>
                <w:shd w:val="clear" w:color="auto" w:fill="F7F7F8"/>
              </w:rPr>
            </w:rPrChange>
          </w:rPr>
          <w:t xml:space="preserve"> the trend observed using unadjusted observed deaths</w:t>
        </w:r>
        <w:r w:rsidR="00785947">
          <w:rPr>
            <w:rFonts w:ascii="Times" w:eastAsia="Times" w:hAnsi="Times" w:cs="Times"/>
            <w:color w:val="000000"/>
          </w:rPr>
          <w:t xml:space="preserve"> (</w:t>
        </w:r>
        <w:proofErr w:type="spellStart"/>
        <w:r w:rsidR="00AD3405" w:rsidRPr="00A439FF">
          <w:rPr>
            <w:rFonts w:ascii="Times New Roman" w:eastAsia="Times New Roman" w:hAnsi="Times New Roman" w:cs="Times New Roman"/>
            <w:b/>
            <w:bCs/>
          </w:rPr>
          <w:t>eFigure</w:t>
        </w:r>
        <w:proofErr w:type="spellEnd"/>
        <w:r w:rsidR="00AD3405" w:rsidRPr="00A439FF">
          <w:rPr>
            <w:rFonts w:ascii="Times New Roman" w:eastAsia="Times New Roman" w:hAnsi="Times New Roman" w:cs="Times New Roman"/>
            <w:b/>
            <w:bCs/>
          </w:rPr>
          <w:t xml:space="preserve"> </w:t>
        </w:r>
        <w:r w:rsidR="00AD3405">
          <w:rPr>
            <w:rFonts w:ascii="Times New Roman" w:eastAsia="Times New Roman" w:hAnsi="Times New Roman" w:cs="Times New Roman"/>
            <w:b/>
            <w:bCs/>
          </w:rPr>
          <w:t>3</w:t>
        </w:r>
        <w:del w:id="49" w:author="Author">
          <w:r w:rsidR="00785947" w:rsidDel="00AD3405">
            <w:rPr>
              <w:rFonts w:ascii="Times" w:eastAsia="Times" w:hAnsi="Times" w:cs="Times"/>
              <w:color w:val="000000"/>
            </w:rPr>
            <w:delText xml:space="preserve">see </w:delText>
          </w:r>
          <w:r w:rsidR="00785947" w:rsidRPr="004D1FD8" w:rsidDel="00AD3405">
            <w:rPr>
              <w:rFonts w:ascii="Times" w:eastAsia="Times" w:hAnsi="Times" w:cs="Times"/>
              <w:b/>
              <w:bCs/>
              <w:color w:val="000000"/>
              <w:rPrChange w:id="50" w:author="Author">
                <w:rPr>
                  <w:rFonts w:ascii="Times" w:eastAsia="Times" w:hAnsi="Times" w:cs="Times"/>
                  <w:color w:val="000000"/>
                </w:rPr>
              </w:rPrChange>
            </w:rPr>
            <w:delText>Supplemental Figure xx</w:delText>
          </w:r>
          <w:r w:rsidR="00C8446A" w:rsidDel="00AD3405">
            <w:rPr>
              <w:rFonts w:ascii="Times" w:eastAsia="Times" w:hAnsi="Times" w:cs="Times"/>
              <w:b/>
              <w:bCs/>
              <w:color w:val="000000"/>
            </w:rPr>
            <w:delText>4</w:delText>
          </w:r>
        </w:del>
        <w:r w:rsidR="00785947">
          <w:rPr>
            <w:rFonts w:ascii="Times" w:eastAsia="Times" w:hAnsi="Times" w:cs="Times"/>
            <w:color w:val="000000"/>
          </w:rPr>
          <w:t>)</w:t>
        </w:r>
        <w:r w:rsidR="00785947" w:rsidRPr="004D1FD8">
          <w:rPr>
            <w:rFonts w:ascii="Times" w:eastAsia="Times" w:hAnsi="Times" w:cs="Times"/>
            <w:color w:val="000000"/>
            <w:rPrChange w:id="51" w:author="Author">
              <w:rPr>
                <w:rFonts w:ascii="Segoe UI" w:hAnsi="Segoe UI" w:cs="Segoe UI"/>
                <w:color w:val="374151"/>
                <w:shd w:val="clear" w:color="auto" w:fill="F7F7F8"/>
              </w:rPr>
            </w:rPrChange>
          </w:rPr>
          <w:t>.</w:t>
        </w:r>
        <w:r w:rsidR="00785947">
          <w:rPr>
            <w:rFonts w:ascii="Times" w:eastAsia="Times" w:hAnsi="Times" w:cs="Times"/>
            <w:color w:val="000000"/>
          </w:rPr>
          <w:t xml:space="preserve"> These findings suggest that decline in excess deaths in nursing homes cannot be fully explained by declines in population size. Second, </w:t>
        </w:r>
      </w:ins>
      <w:del w:id="52" w:author="Author">
        <w:r w:rsidR="00432962" w:rsidDel="00785947">
          <w:rPr>
            <w:rFonts w:ascii="Times New Roman" w:eastAsia="Times New Roman" w:hAnsi="Times New Roman" w:cs="Times New Roman"/>
          </w:rPr>
          <w:delText xml:space="preserve">Comparing </w:delText>
        </w:r>
      </w:del>
      <w:ins w:id="53" w:author="Author">
        <w:r w:rsidR="00785947">
          <w:rPr>
            <w:rFonts w:ascii="Times New Roman" w:eastAsia="Times New Roman" w:hAnsi="Times New Roman" w:cs="Times New Roman"/>
          </w:rPr>
          <w:t>c</w:t>
        </w:r>
        <w:r w:rsidR="00785947">
          <w:rPr>
            <w:rFonts w:ascii="Times New Roman" w:eastAsia="Times New Roman" w:hAnsi="Times New Roman" w:cs="Times New Roman"/>
          </w:rPr>
          <w:t xml:space="preserve">omparing </w:t>
        </w:r>
      </w:ins>
      <w:r w:rsidR="00432962">
        <w:rPr>
          <w:rFonts w:ascii="Times New Roman" w:eastAsia="Times New Roman" w:hAnsi="Times New Roman" w:cs="Times New Roman"/>
        </w:rPr>
        <w:t xml:space="preserve">across causes of death in nursing homes, </w:t>
      </w:r>
      <w:r w:rsidR="00DE3C3B" w:rsidRPr="00DE3C3B">
        <w:rPr>
          <w:rFonts w:ascii="Times New Roman" w:hAnsi="Times New Roman" w:cs="Times New Roman"/>
        </w:rPr>
        <w:t>we found ADRD-related mortality</w:t>
      </w:r>
      <w:r w:rsidR="00432962">
        <w:rPr>
          <w:rFonts w:ascii="Times New Roman" w:hAnsi="Times New Roman" w:cs="Times New Roman"/>
        </w:rPr>
        <w:t xml:space="preserve"> increased from the pre-pandemic </w:t>
      </w:r>
      <w:r w:rsidR="00432962">
        <w:rPr>
          <w:rFonts w:ascii="Times New Roman" w:hAnsi="Times New Roman" w:cs="Times New Roman"/>
        </w:rPr>
        <w:lastRenderedPageBreak/>
        <w:t xml:space="preserve">average by 60% in year 1 of the pandemic but only 18% in year 2; patterns were similar for other causes of death that move in tandem with COVID-19, including heart disease (51% elevation in year 1, 12% elevation in year 2), </w:t>
      </w:r>
      <w:r w:rsidR="00DE3C3B" w:rsidRPr="00A439FF">
        <w:rPr>
          <w:rFonts w:ascii="Times New Roman" w:hAnsi="Times New Roman" w:cs="Times New Roman"/>
        </w:rPr>
        <w:t>respiratory</w:t>
      </w:r>
      <w:r w:rsidR="00432962">
        <w:rPr>
          <w:rFonts w:ascii="Times New Roman" w:hAnsi="Times New Roman" w:cs="Times New Roman"/>
        </w:rPr>
        <w:t xml:space="preserve"> (31% in year 1 and 10% in year 2)</w:t>
      </w:r>
      <w:r w:rsidR="00DE3C3B" w:rsidRPr="00A439FF">
        <w:rPr>
          <w:rFonts w:ascii="Times New Roman" w:hAnsi="Times New Roman" w:cs="Times New Roman"/>
        </w:rPr>
        <w:t xml:space="preserve">, and cerebrovascular diseases </w:t>
      </w:r>
      <w:r w:rsidR="00432962">
        <w:rPr>
          <w:rFonts w:ascii="Times New Roman" w:hAnsi="Times New Roman" w:cs="Times New Roman"/>
        </w:rPr>
        <w:t>(</w:t>
      </w:r>
      <w:r w:rsidR="00DE3C3B" w:rsidRPr="00A439FF">
        <w:rPr>
          <w:rFonts w:ascii="Times New Roman" w:hAnsi="Times New Roman" w:cs="Times New Roman"/>
        </w:rPr>
        <w:t xml:space="preserve">35% </w:t>
      </w:r>
      <w:r w:rsidR="00432962">
        <w:rPr>
          <w:rFonts w:ascii="Times New Roman" w:hAnsi="Times New Roman" w:cs="Times New Roman"/>
        </w:rPr>
        <w:t xml:space="preserve">in year 1 and </w:t>
      </w:r>
      <w:r w:rsidR="00DE3C3B" w:rsidRPr="00A439FF">
        <w:rPr>
          <w:rFonts w:ascii="Times New Roman" w:hAnsi="Times New Roman" w:cs="Times New Roman"/>
        </w:rPr>
        <w:t xml:space="preserve">18% </w:t>
      </w:r>
      <w:r w:rsidR="00432962">
        <w:rPr>
          <w:rFonts w:ascii="Times New Roman" w:hAnsi="Times New Roman" w:cs="Times New Roman"/>
        </w:rPr>
        <w:t>in year 2) compared to</w:t>
      </w:r>
      <w:r w:rsidR="00DE3C3B" w:rsidRPr="00A439FF">
        <w:rPr>
          <w:rFonts w:ascii="Times New Roman" w:hAnsi="Times New Roman" w:cs="Times New Roman"/>
        </w:rPr>
        <w:t xml:space="preserve"> their respective 12-month pre-pandemic baselines. In contrast, the magnitude of cancer-related deaths</w:t>
      </w:r>
      <w:r w:rsidR="003F4640">
        <w:rPr>
          <w:rFonts w:ascii="Times New Roman" w:hAnsi="Times New Roman" w:cs="Times New Roman"/>
        </w:rPr>
        <w:t xml:space="preserve"> occurring in nursing homes</w:t>
      </w:r>
      <w:r w:rsidR="00DE3C3B" w:rsidRPr="00A439FF">
        <w:rPr>
          <w:rFonts w:ascii="Times New Roman" w:hAnsi="Times New Roman" w:cs="Times New Roman"/>
        </w:rPr>
        <w:t xml:space="preserve"> remained consistently below historical levels (</w:t>
      </w:r>
      <w:r w:rsidR="007B2792">
        <w:rPr>
          <w:rFonts w:ascii="Times New Roman" w:hAnsi="Times New Roman" w:cs="Times New Roman"/>
        </w:rPr>
        <w:t>77</w:t>
      </w:r>
      <w:r w:rsidR="00A51784" w:rsidRPr="00926C06">
        <w:rPr>
          <w:rFonts w:ascii="Times New Roman" w:hAnsi="Times New Roman" w:cs="Times New Roman"/>
        </w:rPr>
        <w:t xml:space="preserve"> % of pre-pandemic levels in year 1 of the pandemic and 82% of pre-pandemic levels in year 2</w:t>
      </w:r>
      <w:r w:rsidR="00DE3C3B" w:rsidRPr="00A439FF">
        <w:rPr>
          <w:rFonts w:ascii="Times New Roman" w:hAnsi="Times New Roman" w:cs="Times New Roman"/>
        </w:rPr>
        <w:t>), from April 2020 onwards</w:t>
      </w:r>
      <w:r w:rsidR="00DE3C3B" w:rsidRPr="00A439FF">
        <w:rPr>
          <w:rFonts w:ascii="Times New Roman" w:eastAsia="Times New Roman" w:hAnsi="Times New Roman" w:cs="Times New Roman"/>
        </w:rPr>
        <w:t xml:space="preserve"> </w:t>
      </w:r>
      <w:r w:rsidR="00C876B5" w:rsidRPr="00A439FF">
        <w:rPr>
          <w:rFonts w:ascii="Times New Roman" w:eastAsia="Times New Roman" w:hAnsi="Times New Roman" w:cs="Times New Roman"/>
        </w:rPr>
        <w:t>(</w:t>
      </w:r>
      <w:proofErr w:type="spellStart"/>
      <w:r w:rsidR="00C876B5" w:rsidRPr="00A439FF">
        <w:rPr>
          <w:rFonts w:ascii="Times New Roman" w:eastAsia="Times New Roman" w:hAnsi="Times New Roman" w:cs="Times New Roman"/>
          <w:b/>
          <w:bCs/>
        </w:rPr>
        <w:t>eFigure</w:t>
      </w:r>
      <w:proofErr w:type="spellEnd"/>
      <w:r w:rsidR="00C876B5" w:rsidRPr="00A439FF">
        <w:rPr>
          <w:rFonts w:ascii="Times New Roman" w:eastAsia="Times New Roman" w:hAnsi="Times New Roman" w:cs="Times New Roman"/>
          <w:b/>
          <w:bCs/>
        </w:rPr>
        <w:t xml:space="preserve"> </w:t>
      </w:r>
      <w:del w:id="54" w:author="Author">
        <w:r w:rsidR="00DD7850" w:rsidDel="00AD3405">
          <w:rPr>
            <w:rFonts w:ascii="Times New Roman" w:eastAsia="Times New Roman" w:hAnsi="Times New Roman" w:cs="Times New Roman"/>
            <w:b/>
            <w:bCs/>
          </w:rPr>
          <w:delText>3</w:delText>
        </w:r>
      </w:del>
      <w:ins w:id="55" w:author="Author">
        <w:r w:rsidR="00AD3405">
          <w:rPr>
            <w:rFonts w:ascii="Times New Roman" w:eastAsia="Times New Roman" w:hAnsi="Times New Roman" w:cs="Times New Roman"/>
            <w:b/>
            <w:bCs/>
          </w:rPr>
          <w:t>4</w:t>
        </w:r>
      </w:ins>
      <w:r w:rsidR="00C876B5" w:rsidRPr="00A439FF">
        <w:rPr>
          <w:rFonts w:ascii="Times New Roman" w:eastAsia="Times New Roman" w:hAnsi="Times New Roman" w:cs="Times New Roman"/>
        </w:rPr>
        <w:t xml:space="preserve">). </w:t>
      </w:r>
      <w:del w:id="56" w:author="Author">
        <w:r w:rsidR="00A51784" w:rsidDel="00785947">
          <w:rPr>
            <w:rFonts w:ascii="Times New Roman" w:eastAsia="Times New Roman" w:hAnsi="Times New Roman" w:cs="Times New Roman"/>
          </w:rPr>
          <w:delText>Second</w:delText>
        </w:r>
      </w:del>
      <w:ins w:id="57" w:author="Author">
        <w:r w:rsidR="00785947">
          <w:rPr>
            <w:rFonts w:ascii="Times New Roman" w:eastAsia="Times New Roman" w:hAnsi="Times New Roman" w:cs="Times New Roman"/>
          </w:rPr>
          <w:t>Third</w:t>
        </w:r>
      </w:ins>
      <w:r w:rsidR="00EC6755">
        <w:rPr>
          <w:rFonts w:ascii="Times New Roman" w:eastAsia="Times New Roman" w:hAnsi="Times New Roman" w:cs="Times New Roman"/>
        </w:rPr>
        <w:t xml:space="preserve">, </w:t>
      </w:r>
      <w:r w:rsidR="00EC6755">
        <w:rPr>
          <w:rFonts w:ascii="Times" w:eastAsia="Times" w:hAnsi="Times" w:cs="Times"/>
          <w:color w:val="0E101A"/>
        </w:rPr>
        <w:t>i</w:t>
      </w:r>
      <w:r w:rsidR="00EC6755" w:rsidRPr="00A439FF">
        <w:rPr>
          <w:rFonts w:ascii="Times" w:eastAsia="Times" w:hAnsi="Times" w:cs="Times"/>
          <w:color w:val="0E101A"/>
        </w:rPr>
        <w:t>n</w:t>
      </w:r>
      <w:r w:rsidR="00EC6755" w:rsidRPr="00ED5AC3">
        <w:rPr>
          <w:rFonts w:ascii="Times" w:eastAsia="Times" w:hAnsi="Times" w:cs="Times"/>
          <w:color w:val="0E101A"/>
        </w:rPr>
        <w:t xml:space="preserve"> </w:t>
      </w:r>
      <w:r w:rsidR="00BF0860" w:rsidRPr="00ED5AC3">
        <w:rPr>
          <w:rFonts w:ascii="Times" w:eastAsia="Times" w:hAnsi="Times" w:cs="Times"/>
          <w:color w:val="0E101A"/>
        </w:rPr>
        <w:t xml:space="preserve">states in the highest </w:t>
      </w:r>
      <w:proofErr w:type="spellStart"/>
      <w:r w:rsidR="00BF0860" w:rsidRPr="00ED5AC3">
        <w:rPr>
          <w:rFonts w:ascii="Times" w:eastAsia="Times" w:hAnsi="Times" w:cs="Times"/>
          <w:color w:val="0E101A"/>
        </w:rPr>
        <w:t>tertiles</w:t>
      </w:r>
      <w:proofErr w:type="spellEnd"/>
      <w:r w:rsidR="00BF0860" w:rsidRPr="00ED5AC3">
        <w:rPr>
          <w:rFonts w:ascii="Times" w:eastAsia="Times" w:hAnsi="Times" w:cs="Times"/>
          <w:color w:val="0E101A"/>
        </w:rPr>
        <w:t xml:space="preserve"> of pandemic year 1 excess deaths, </w:t>
      </w:r>
      <w:r w:rsidR="000D0FC0">
        <w:rPr>
          <w:rFonts w:ascii="Times" w:eastAsia="Times" w:hAnsi="Times" w:cs="Times"/>
          <w:color w:val="0E101A"/>
        </w:rPr>
        <w:t>reductions in pandemic-era excess ADRD-related mortality in year 2 were correlated with both</w:t>
      </w:r>
      <w:r w:rsidR="000D0FC0" w:rsidRPr="00ED5AC3">
        <w:rPr>
          <w:rFonts w:ascii="Times" w:eastAsia="Times" w:hAnsi="Times" w:cs="Times"/>
          <w:color w:val="0E101A"/>
        </w:rPr>
        <w:t xml:space="preserve"> </w:t>
      </w:r>
      <w:r w:rsidR="00BF0860" w:rsidRPr="00206F93">
        <w:rPr>
          <w:rFonts w:ascii="Times" w:eastAsia="Times" w:hAnsi="Times" w:cs="Times"/>
          <w:color w:val="0E101A"/>
        </w:rPr>
        <w:t>vaccination coverage (</w:t>
      </w:r>
      <w:r w:rsidR="00BF0860" w:rsidRPr="00206F93">
        <w:rPr>
          <w:rFonts w:ascii="Times" w:eastAsia="Times" w:hAnsi="Times" w:cs="Times"/>
          <w:i/>
          <w:color w:val="0E101A"/>
        </w:rPr>
        <w:t xml:space="preserve">r </w:t>
      </w:r>
      <w:r w:rsidR="00BF0860" w:rsidRPr="005600CB">
        <w:rPr>
          <w:rFonts w:ascii="Times" w:eastAsia="Times" w:hAnsi="Times" w:cs="Times"/>
          <w:color w:val="0E101A"/>
        </w:rPr>
        <w:t xml:space="preserve">= -.54, </w:t>
      </w:r>
      <w:r w:rsidR="00BF0860" w:rsidRPr="00ED5AC3">
        <w:rPr>
          <w:rFonts w:ascii="Times" w:eastAsia="Times" w:hAnsi="Times" w:cs="Times"/>
          <w:i/>
          <w:color w:val="0E101A"/>
        </w:rPr>
        <w:t xml:space="preserve">p </w:t>
      </w:r>
      <w:r w:rsidR="00BF0860" w:rsidRPr="00ED5AC3">
        <w:rPr>
          <w:rFonts w:ascii="Times" w:eastAsia="Times" w:hAnsi="Times" w:cs="Times"/>
          <w:color w:val="0E101A"/>
        </w:rPr>
        <w:t>= .03) and velocity (</w:t>
      </w:r>
      <w:r w:rsidR="00BF0860" w:rsidRPr="00ED5AC3">
        <w:rPr>
          <w:rFonts w:ascii="Times" w:eastAsia="Times" w:hAnsi="Times" w:cs="Times"/>
          <w:i/>
          <w:color w:val="0E101A"/>
        </w:rPr>
        <w:t xml:space="preserve">r </w:t>
      </w:r>
      <w:r w:rsidR="00BF0860" w:rsidRPr="00ED5AC3">
        <w:rPr>
          <w:rFonts w:ascii="Times" w:eastAsia="Times" w:hAnsi="Times" w:cs="Times"/>
          <w:color w:val="0E101A"/>
        </w:rPr>
        <w:t xml:space="preserve">= -.67, </w:t>
      </w:r>
      <w:r w:rsidR="00BF0860" w:rsidRPr="00ED5AC3">
        <w:rPr>
          <w:rFonts w:ascii="Times" w:eastAsia="Times" w:hAnsi="Times" w:cs="Times"/>
          <w:i/>
          <w:color w:val="0E101A"/>
        </w:rPr>
        <w:t xml:space="preserve">p </w:t>
      </w:r>
      <w:r w:rsidR="00BF0860" w:rsidRPr="00ED5AC3">
        <w:rPr>
          <w:rFonts w:ascii="Times" w:eastAsia="Times" w:hAnsi="Times" w:cs="Times"/>
          <w:color w:val="0E101A"/>
        </w:rPr>
        <w:t>=.003) (</w:t>
      </w:r>
      <w:proofErr w:type="spellStart"/>
      <w:r w:rsidR="00ED5AC3" w:rsidRPr="000E0FC5">
        <w:rPr>
          <w:rFonts w:ascii="Times" w:eastAsia="Times" w:hAnsi="Times" w:cs="Times"/>
          <w:b/>
          <w:bCs/>
          <w:color w:val="0E101A"/>
        </w:rPr>
        <w:t>e</w:t>
      </w:r>
      <w:r w:rsidR="00BF0860" w:rsidRPr="00ED5AC3">
        <w:rPr>
          <w:rFonts w:ascii="Times" w:eastAsia="Times" w:hAnsi="Times" w:cs="Times"/>
          <w:b/>
          <w:color w:val="0E101A"/>
        </w:rPr>
        <w:t>Figure</w:t>
      </w:r>
      <w:proofErr w:type="spellEnd"/>
      <w:r w:rsidR="00BF0860" w:rsidRPr="00ED5AC3">
        <w:rPr>
          <w:rFonts w:ascii="Times" w:eastAsia="Times" w:hAnsi="Times" w:cs="Times"/>
          <w:b/>
          <w:color w:val="0E101A"/>
        </w:rPr>
        <w:t xml:space="preserve"> </w:t>
      </w:r>
      <w:r w:rsidR="00DD7850">
        <w:rPr>
          <w:rFonts w:ascii="Times" w:eastAsia="Times" w:hAnsi="Times" w:cs="Times"/>
          <w:b/>
          <w:color w:val="0E101A"/>
        </w:rPr>
        <w:t>4</w:t>
      </w:r>
      <w:ins w:id="58" w:author="Author">
        <w:r w:rsidR="00AD3405">
          <w:rPr>
            <w:rFonts w:ascii="Times" w:eastAsia="Times" w:hAnsi="Times" w:cs="Times"/>
            <w:b/>
            <w:color w:val="0E101A"/>
          </w:rPr>
          <w:t>5</w:t>
        </w:r>
      </w:ins>
      <w:r w:rsidR="00BF0860" w:rsidRPr="00090328">
        <w:rPr>
          <w:rFonts w:ascii="Times" w:eastAsia="Times" w:hAnsi="Times" w:cs="Times"/>
          <w:bCs/>
          <w:color w:val="0E101A"/>
        </w:rPr>
        <w:t>)</w:t>
      </w:r>
      <w:r w:rsidR="00BF0860" w:rsidRPr="00543BD7">
        <w:rPr>
          <w:rFonts w:ascii="Times" w:eastAsia="Times" w:hAnsi="Times" w:cs="Times"/>
          <w:color w:val="0E101A"/>
        </w:rPr>
        <w:t xml:space="preserve">. These patterns of correlation were not observed in states in the lowest </w:t>
      </w:r>
      <w:proofErr w:type="spellStart"/>
      <w:r w:rsidR="00BF0860" w:rsidRPr="00543BD7">
        <w:rPr>
          <w:rFonts w:ascii="Times" w:eastAsia="Times" w:hAnsi="Times" w:cs="Times"/>
          <w:color w:val="0E101A"/>
        </w:rPr>
        <w:t>tertile</w:t>
      </w:r>
      <w:proofErr w:type="spellEnd"/>
      <w:r w:rsidR="00BF0860" w:rsidRPr="00543BD7">
        <w:rPr>
          <w:rFonts w:ascii="Times" w:eastAsia="Times" w:hAnsi="Times" w:cs="Times"/>
          <w:color w:val="0E101A"/>
        </w:rPr>
        <w:t xml:space="preserve"> of excess deaths in year 1.</w:t>
      </w:r>
      <w:r w:rsidR="00BF0860">
        <w:rPr>
          <w:rFonts w:ascii="Times" w:eastAsia="Times" w:hAnsi="Times" w:cs="Times"/>
          <w:color w:val="0E101A"/>
        </w:rPr>
        <w:t xml:space="preserve"> </w:t>
      </w:r>
    </w:p>
    <w:p w14:paraId="000000BD" w14:textId="750AC582" w:rsidR="00BF0860" w:rsidRPr="00B637E4" w:rsidRDefault="00BF0860" w:rsidP="00BF0860">
      <w:pPr>
        <w:spacing w:line="480" w:lineRule="auto"/>
        <w:contextualSpacing/>
        <w:jc w:val="center"/>
        <w:rPr>
          <w:rFonts w:ascii="Times" w:eastAsia="Times" w:hAnsi="Times" w:cs="Times"/>
          <w:b/>
          <w:color w:val="000000"/>
        </w:rPr>
      </w:pPr>
      <w:r>
        <w:rPr>
          <w:rFonts w:ascii="Times" w:eastAsia="Times" w:hAnsi="Times" w:cs="Times"/>
          <w:b/>
          <w:color w:val="000000"/>
        </w:rPr>
        <w:t>Discussion </w:t>
      </w:r>
    </w:p>
    <w:p w14:paraId="000000BF" w14:textId="289DEB00" w:rsidR="00BF0860" w:rsidRPr="00A7685E" w:rsidRDefault="00182CFF" w:rsidP="00BF0860">
      <w:pPr>
        <w:spacing w:line="480" w:lineRule="auto"/>
        <w:contextualSpacing/>
        <w:rPr>
          <w:rFonts w:ascii="Times" w:eastAsia="Times" w:hAnsi="Times" w:cs="Times"/>
          <w:color w:val="000000"/>
        </w:rPr>
      </w:pPr>
      <w:bookmarkStart w:id="59" w:name="_heading=h.3znysh7" w:colFirst="0" w:colLast="0"/>
      <w:bookmarkStart w:id="60" w:name="_Hlk123910525"/>
      <w:bookmarkEnd w:id="59"/>
      <w:r w:rsidRPr="00C64121">
        <w:rPr>
          <w:rFonts w:ascii="Times" w:eastAsia="Times" w:hAnsi="Times" w:cs="Times"/>
          <w:color w:val="000000"/>
        </w:rPr>
        <w:t xml:space="preserve">       </w:t>
      </w:r>
      <w:r w:rsidR="00BF0860">
        <w:rPr>
          <w:rFonts w:ascii="Times" w:eastAsia="Times" w:hAnsi="Times" w:cs="Times"/>
          <w:color w:val="000000"/>
        </w:rPr>
        <w:t xml:space="preserve">Using </w:t>
      </w:r>
      <w:r w:rsidR="00A8528B">
        <w:rPr>
          <w:rFonts w:ascii="Times" w:eastAsia="Times" w:hAnsi="Times" w:cs="Times"/>
          <w:color w:val="000000"/>
        </w:rPr>
        <w:t xml:space="preserve">a comprehensive national data set, we found </w:t>
      </w:r>
      <w:r w:rsidR="00432962">
        <w:rPr>
          <w:rFonts w:ascii="Times" w:eastAsia="Times" w:hAnsi="Times" w:cs="Times"/>
          <w:color w:val="000000"/>
        </w:rPr>
        <w:t>a large</w:t>
      </w:r>
      <w:r w:rsidR="00A8528B">
        <w:rPr>
          <w:rFonts w:ascii="Times" w:eastAsia="Times" w:hAnsi="Times" w:cs="Times"/>
          <w:color w:val="000000"/>
        </w:rPr>
        <w:t xml:space="preserve"> excess in</w:t>
      </w:r>
      <w:r w:rsidR="00BF0860">
        <w:rPr>
          <w:rFonts w:ascii="Times" w:eastAsia="Times" w:hAnsi="Times" w:cs="Times"/>
          <w:color w:val="000000"/>
        </w:rPr>
        <w:t xml:space="preserve"> ADRD-related deaths</w:t>
      </w:r>
      <w:r w:rsidR="00432962">
        <w:rPr>
          <w:rFonts w:ascii="Times" w:eastAsia="Times" w:hAnsi="Times" w:cs="Times"/>
          <w:color w:val="000000"/>
        </w:rPr>
        <w:t xml:space="preserve"> in pandemic year 1 which</w:t>
      </w:r>
      <w:r w:rsidR="00BF0860">
        <w:rPr>
          <w:rFonts w:ascii="Times" w:eastAsia="Times" w:hAnsi="Times" w:cs="Times"/>
          <w:color w:val="000000"/>
        </w:rPr>
        <w:t xml:space="preserve"> declined significantly </w:t>
      </w:r>
      <w:r w:rsidR="00432962">
        <w:rPr>
          <w:rFonts w:ascii="Times" w:eastAsia="Times" w:hAnsi="Times" w:cs="Times"/>
          <w:color w:val="000000"/>
        </w:rPr>
        <w:t>in pandemic year</w:t>
      </w:r>
      <w:r w:rsidR="00BF0860">
        <w:rPr>
          <w:rFonts w:ascii="Times" w:eastAsia="Times" w:hAnsi="Times" w:cs="Times"/>
          <w:color w:val="000000"/>
        </w:rPr>
        <w:t xml:space="preserve"> 2</w:t>
      </w:r>
      <w:r w:rsidR="00A8528B">
        <w:rPr>
          <w:rFonts w:ascii="Times" w:eastAsia="Times" w:hAnsi="Times" w:cs="Times"/>
          <w:color w:val="000000"/>
        </w:rPr>
        <w:t xml:space="preserve">. </w:t>
      </w:r>
      <w:r w:rsidR="00CA2DCE">
        <w:rPr>
          <w:rFonts w:ascii="Times" w:eastAsia="Times" w:hAnsi="Times" w:cs="Times"/>
          <w:color w:val="000000"/>
        </w:rPr>
        <w:t>We observed declines</w:t>
      </w:r>
      <w:r w:rsidR="00CA2DCE" w:rsidRPr="00E8543C">
        <w:rPr>
          <w:rFonts w:ascii="Times" w:eastAsia="Times" w:hAnsi="Times" w:cs="Times"/>
          <w:color w:val="000000"/>
        </w:rPr>
        <w:t xml:space="preserve"> in ADRD-related deaths both with and without COVID-19 listed as an underlying or contributing cause</w:t>
      </w:r>
      <w:r w:rsidR="00CA2DCE">
        <w:rPr>
          <w:rFonts w:ascii="Times" w:eastAsia="Times" w:hAnsi="Times" w:cs="Times"/>
          <w:color w:val="000000"/>
        </w:rPr>
        <w:t>.</w:t>
      </w:r>
      <w:r w:rsidR="00CA2DCE" w:rsidRPr="00E8543C">
        <w:rPr>
          <w:rFonts w:ascii="Times" w:eastAsia="Times" w:hAnsi="Times" w:cs="Times"/>
          <w:color w:val="000000"/>
        </w:rPr>
        <w:t xml:space="preserve"> </w:t>
      </w:r>
      <w:r w:rsidR="00A8528B">
        <w:rPr>
          <w:rFonts w:ascii="Times" w:eastAsia="Times" w:hAnsi="Times" w:cs="Times"/>
          <w:color w:val="000000"/>
        </w:rPr>
        <w:t xml:space="preserve">Declines in mortality occurred for every age, sex, and racial/ethnic group examined. </w:t>
      </w:r>
      <w:r w:rsidR="00BF0860">
        <w:rPr>
          <w:rFonts w:ascii="Times" w:eastAsia="Times" w:hAnsi="Times" w:cs="Times"/>
          <w:color w:val="000000"/>
        </w:rPr>
        <w:t xml:space="preserve">ADRD-related deaths in long-term care facilities accounted for most of the decline, whereas ADRD-related deaths that occurred at home and in medical facilities remained elevated throughout the </w:t>
      </w:r>
      <w:r w:rsidR="00BF0860" w:rsidRPr="00A7685E">
        <w:rPr>
          <w:rFonts w:ascii="Times" w:eastAsia="Times" w:hAnsi="Times" w:cs="Times"/>
          <w:color w:val="000000"/>
        </w:rPr>
        <w:t xml:space="preserve">pandemic compared to pre-pandemic death rates. </w:t>
      </w:r>
    </w:p>
    <w:bookmarkEnd w:id="60"/>
    <w:p w14:paraId="000000C0" w14:textId="17AAE09A" w:rsidR="00BF0860" w:rsidRDefault="00182CFF" w:rsidP="00BF0860">
      <w:pPr>
        <w:spacing w:line="480" w:lineRule="auto"/>
        <w:contextualSpacing/>
        <w:rPr>
          <w:rFonts w:ascii="Times New Roman" w:eastAsia="Times New Roman" w:hAnsi="Times New Roman" w:cs="Times New Roman"/>
          <w:color w:val="000000"/>
        </w:rPr>
      </w:pPr>
      <w:r w:rsidRPr="00C64121">
        <w:rPr>
          <w:rFonts w:ascii="Times" w:eastAsia="Times" w:hAnsi="Times" w:cs="Times"/>
          <w:color w:val="000000"/>
        </w:rPr>
        <w:t xml:space="preserve">       </w:t>
      </w:r>
      <w:r w:rsidR="00BF0860" w:rsidRPr="00A7685E">
        <w:rPr>
          <w:rFonts w:ascii="Times New Roman" w:eastAsia="Times New Roman" w:hAnsi="Times New Roman" w:cs="Times New Roman"/>
          <w:color w:val="000000"/>
        </w:rPr>
        <w:t xml:space="preserve">People living with ADRD were uniquely vulnerable to the pandemic. </w:t>
      </w:r>
      <w:r w:rsidR="00432962">
        <w:rPr>
          <w:rFonts w:ascii="Times New Roman" w:eastAsia="Times New Roman" w:hAnsi="Times New Roman" w:cs="Times New Roman"/>
          <w:color w:val="000000"/>
        </w:rPr>
        <w:t>Our findings are consistent with prior</w:t>
      </w:r>
      <w:r w:rsidR="00432962" w:rsidRPr="00A7685E">
        <w:rPr>
          <w:rFonts w:ascii="Times New Roman" w:eastAsia="Times New Roman" w:hAnsi="Times New Roman" w:cs="Times New Roman"/>
          <w:color w:val="000000"/>
        </w:rPr>
        <w:t xml:space="preserve"> </w:t>
      </w:r>
      <w:r w:rsidR="00BF0860" w:rsidRPr="00A7685E">
        <w:rPr>
          <w:rFonts w:ascii="Times New Roman" w:eastAsia="Times New Roman" w:hAnsi="Times New Roman" w:cs="Times New Roman"/>
          <w:color w:val="000000"/>
        </w:rPr>
        <w:t xml:space="preserve">research </w:t>
      </w:r>
      <w:r w:rsidR="00432962">
        <w:rPr>
          <w:rFonts w:ascii="Times New Roman" w:eastAsia="Times New Roman" w:hAnsi="Times New Roman" w:cs="Times New Roman"/>
          <w:color w:val="000000"/>
        </w:rPr>
        <w:t>showing large adverse effects of the first year of the</w:t>
      </w:r>
      <w:r w:rsidR="00BF0860" w:rsidRPr="00A7685E">
        <w:rPr>
          <w:rFonts w:ascii="Times New Roman" w:eastAsia="Times New Roman" w:hAnsi="Times New Roman" w:cs="Times New Roman"/>
          <w:color w:val="000000"/>
        </w:rPr>
        <w:t xml:space="preserve"> pandemic</w:t>
      </w:r>
      <w:r w:rsidR="00432962">
        <w:rPr>
          <w:rFonts w:ascii="Times New Roman" w:eastAsia="Times New Roman" w:hAnsi="Times New Roman" w:cs="Times New Roman"/>
          <w:color w:val="000000"/>
        </w:rPr>
        <w:t xml:space="preserve"> </w:t>
      </w:r>
      <w:r w:rsidR="00BF0860" w:rsidRPr="00A7685E">
        <w:rPr>
          <w:rFonts w:ascii="Times New Roman" w:eastAsia="Times New Roman" w:hAnsi="Times New Roman" w:cs="Times New Roman"/>
          <w:color w:val="000000"/>
        </w:rPr>
        <w:t xml:space="preserve">on </w:t>
      </w:r>
      <w:r w:rsidR="006068DF">
        <w:rPr>
          <w:rFonts w:ascii="Times New Roman" w:eastAsia="Times New Roman" w:hAnsi="Times New Roman" w:cs="Times New Roman"/>
          <w:color w:val="000000"/>
        </w:rPr>
        <w:t xml:space="preserve">older </w:t>
      </w:r>
      <w:r w:rsidR="00BF0860" w:rsidRPr="00A7685E">
        <w:rPr>
          <w:rFonts w:ascii="Times New Roman" w:eastAsia="Times New Roman" w:hAnsi="Times New Roman" w:cs="Times New Roman"/>
          <w:color w:val="000000"/>
        </w:rPr>
        <w:t>adults with ADRD.</w:t>
      </w:r>
      <w:r w:rsidR="00BF0860" w:rsidRPr="00A7685E">
        <w:rPr>
          <w:rFonts w:ascii="Times New Roman" w:eastAsia="Times New Roman" w:hAnsi="Times New Roman" w:cs="Times New Roman"/>
          <w:color w:val="000000"/>
        </w:rPr>
        <w:fldChar w:fldCharType="begin"/>
      </w:r>
      <w:r w:rsidR="00BC2DF1">
        <w:rPr>
          <w:rFonts w:ascii="Times New Roman" w:eastAsia="Times New Roman" w:hAnsi="Times New Roman" w:cs="Times New Roman"/>
          <w:color w:val="000000"/>
        </w:rPr>
        <w:instrText xml:space="preserve"> ADDIN ZOTERO_ITEM CSL_CITATION {"citationID":"NcWZTCae","properties":{"formattedCitation":"\\super 1,15\\nosupersub{}","plainCitation":"1,15","noteIndex":0},"citationItems":[{"id":563,"uris":["http://zotero.org/users/8233444/items/SX4TVXAY"],"itemData":{"id":563,"type":"article-journal","container-title":"JAMA neurology","title":"Trends in Mortality Rates Among Medicare Enrollees With Alzheimer Disease and Related Dementias Before and During the Early Phase of the COVID-19 Pandemic","author":[{"family":"Gilstrap","given":"Lauren"},{"family":"Zhou","given":"Weiping"},{"family":"Alsan","given":"Marcella"},{"family":"Nanda","given":"Anoop"},{"family":"Skinner","given":"Jonathan S."}],"issued":{"date-parts":[["2022"]]}}},{"id":572,"uris":["http://zotero.org/users/8233444/items/7GMKGXAK"],"itemData":{"id":572,"type":"article-journal","container-title":"American Journal of Epidemiology","title":"The US Midlife Mortality Crisis Continues: Excess Cause-Specific Mortality During 2020","author":[{"family":"Glei","given":"Dana A."}],"issued":{"date-parts":[["2021"]]}}}],"schema":"https://github.com/citation-style-language/schema/raw/master/csl-citation.json"} </w:instrText>
      </w:r>
      <w:r w:rsidR="00BF0860" w:rsidRPr="00A7685E">
        <w:rPr>
          <w:rFonts w:ascii="Times New Roman" w:eastAsia="Times New Roman" w:hAnsi="Times New Roman" w:cs="Times New Roman"/>
          <w:color w:val="000000"/>
        </w:rPr>
        <w:fldChar w:fldCharType="separate"/>
      </w:r>
      <w:r w:rsidR="00BC2DF1" w:rsidRPr="00BC2DF1">
        <w:rPr>
          <w:rFonts w:ascii="Times New Roman" w:hAnsi="Times New Roman" w:cs="Times New Roman"/>
          <w:vertAlign w:val="superscript"/>
        </w:rPr>
        <w:t>1,15</w:t>
      </w:r>
      <w:r w:rsidR="00BF0860" w:rsidRPr="00A7685E">
        <w:rPr>
          <w:rFonts w:ascii="Times New Roman" w:eastAsia="Times New Roman" w:hAnsi="Times New Roman" w:cs="Times New Roman"/>
          <w:color w:val="000000"/>
        </w:rPr>
        <w:fldChar w:fldCharType="end"/>
      </w:r>
      <w:r w:rsidR="00BF0860" w:rsidRPr="00A7685E">
        <w:rPr>
          <w:rFonts w:ascii="Times New Roman" w:eastAsia="Times New Roman" w:hAnsi="Times New Roman" w:cs="Times New Roman"/>
          <w:color w:val="000000"/>
        </w:rPr>
        <w:t xml:space="preserve"> For example, </w:t>
      </w:r>
      <w:r w:rsidR="00432962">
        <w:rPr>
          <w:rFonts w:ascii="Times New Roman" w:eastAsia="Times New Roman" w:hAnsi="Times New Roman" w:cs="Times New Roman"/>
          <w:color w:val="000000"/>
        </w:rPr>
        <w:t>a Medicare-based study</w:t>
      </w:r>
      <w:r w:rsidR="00BF0860" w:rsidRPr="00A7685E">
        <w:rPr>
          <w:rFonts w:ascii="Times New Roman" w:eastAsia="Times New Roman" w:hAnsi="Times New Roman" w:cs="Times New Roman"/>
          <w:color w:val="000000"/>
        </w:rPr>
        <w:t xml:space="preserve"> showed that in 2020, </w:t>
      </w:r>
      <w:r w:rsidR="00D342CD">
        <w:rPr>
          <w:rFonts w:ascii="Times New Roman" w:eastAsia="Times New Roman" w:hAnsi="Times New Roman" w:cs="Times New Roman"/>
          <w:color w:val="000000"/>
        </w:rPr>
        <w:t xml:space="preserve">all-cause mortality </w:t>
      </w:r>
      <w:r w:rsidR="00A8528B">
        <w:rPr>
          <w:rFonts w:ascii="Times New Roman" w:eastAsia="Times New Roman" w:hAnsi="Times New Roman" w:cs="Times New Roman"/>
          <w:color w:val="000000"/>
        </w:rPr>
        <w:t>was</w:t>
      </w:r>
      <w:r w:rsidR="00BF0860" w:rsidRPr="00A7685E">
        <w:rPr>
          <w:rFonts w:ascii="Times New Roman" w:eastAsia="Times New Roman" w:hAnsi="Times New Roman" w:cs="Times New Roman"/>
          <w:color w:val="000000"/>
        </w:rPr>
        <w:t xml:space="preserve"> 26%</w:t>
      </w:r>
      <w:r w:rsidR="00BF0860">
        <w:rPr>
          <w:rFonts w:ascii="Times New Roman" w:eastAsia="Times New Roman" w:hAnsi="Times New Roman" w:cs="Times New Roman"/>
          <w:color w:val="000000"/>
        </w:rPr>
        <w:t xml:space="preserve"> higher than expected in </w:t>
      </w:r>
      <w:r w:rsidR="00432962">
        <w:rPr>
          <w:rFonts w:ascii="Times New Roman" w:eastAsia="Times New Roman" w:hAnsi="Times New Roman" w:cs="Times New Roman"/>
          <w:color w:val="000000"/>
        </w:rPr>
        <w:t xml:space="preserve">people </w:t>
      </w:r>
      <w:r w:rsidR="00BF0860">
        <w:rPr>
          <w:rFonts w:ascii="Times New Roman" w:eastAsia="Times New Roman" w:hAnsi="Times New Roman" w:cs="Times New Roman"/>
          <w:color w:val="000000"/>
        </w:rPr>
        <w:t>with ADRD compared to prior years.</w:t>
      </w:r>
      <w:r w:rsidR="00BF0860">
        <w:rPr>
          <w:rFonts w:ascii="Times New Roman" w:eastAsia="Times New Roman" w:hAnsi="Times New Roman" w:cs="Times New Roman"/>
          <w:color w:val="000000"/>
        </w:rPr>
        <w:fldChar w:fldCharType="begin"/>
      </w:r>
      <w:r w:rsidR="006831B2">
        <w:rPr>
          <w:rFonts w:ascii="Times New Roman" w:eastAsia="Times New Roman" w:hAnsi="Times New Roman" w:cs="Times New Roman"/>
          <w:color w:val="000000"/>
        </w:rPr>
        <w:instrText xml:space="preserve"> ADDIN ZOTERO_ITEM CSL_CITATION {"citationID":"tqV7vDCp","properties":{"formattedCitation":"\\super 1\\nosupersub{}","plainCitation":"1","noteIndex":0},"citationItems":[{"id":563,"uris":["http://zotero.org/users/8233444/items/SX4TVXAY"],"itemData":{"id":563,"type":"article-journal","container-title":"JAMA neurology","title":"Trends in Mortality Rates Among Medicare Enrollees With Alzheimer Disease and Related Dementias Before and During the Early Phase of the COVID-19 Pandemic","author":[{"family":"Gilstrap","given":"Lauren"},{"family":"Zhou","given":"Weiping"},{"family":"Alsan","given":"Marcella"},{"family":"Nanda","given":"Anoop"},{"family":"Skinner","given":"Jonathan S."}],"issued":{"date-parts":[["2022"]]}}}],"schema":"https://github.com/citation-style-language/schema/raw/master/csl-citation.json"} </w:instrText>
      </w:r>
      <w:r w:rsidR="00BF0860">
        <w:rPr>
          <w:rFonts w:ascii="Times New Roman" w:eastAsia="Times New Roman" w:hAnsi="Times New Roman" w:cs="Times New Roman"/>
          <w:color w:val="000000"/>
        </w:rPr>
        <w:fldChar w:fldCharType="separate"/>
      </w:r>
      <w:r w:rsidR="00BF0860" w:rsidRPr="00EF1B3E">
        <w:rPr>
          <w:rFonts w:ascii="Times New Roman" w:hAnsi="Times New Roman" w:cs="Times New Roman"/>
          <w:vertAlign w:val="superscript"/>
        </w:rPr>
        <w:t>1</w:t>
      </w:r>
      <w:r w:rsidR="00BF0860">
        <w:rPr>
          <w:rFonts w:ascii="Times New Roman" w:eastAsia="Times New Roman" w:hAnsi="Times New Roman" w:cs="Times New Roman"/>
          <w:color w:val="000000"/>
        </w:rPr>
        <w:fldChar w:fldCharType="end"/>
      </w:r>
      <w:r w:rsidR="00BF0860">
        <w:rPr>
          <w:rFonts w:ascii="Times New Roman" w:eastAsia="Times New Roman" w:hAnsi="Times New Roman" w:cs="Times New Roman"/>
          <w:color w:val="000000"/>
        </w:rPr>
        <w:t xml:space="preserve"> </w:t>
      </w:r>
      <w:r w:rsidR="00BF0860">
        <w:rPr>
          <w:rFonts w:ascii="Times New Roman" w:eastAsia="Times New Roman" w:hAnsi="Times New Roman" w:cs="Times New Roman"/>
          <w:color w:val="000000"/>
        </w:rPr>
        <w:lastRenderedPageBreak/>
        <w:t>Evaluating whether ADRD-related deaths declined in the 2</w:t>
      </w:r>
      <w:r w:rsidR="00BF0860" w:rsidRPr="00830782">
        <w:rPr>
          <w:rFonts w:ascii="Times New Roman" w:eastAsia="Times New Roman" w:hAnsi="Times New Roman" w:cs="Times New Roman"/>
          <w:color w:val="000000"/>
          <w:vertAlign w:val="superscript"/>
        </w:rPr>
        <w:t>nd</w:t>
      </w:r>
      <w:r w:rsidR="00BF0860">
        <w:rPr>
          <w:rFonts w:ascii="Times New Roman" w:eastAsia="Times New Roman" w:hAnsi="Times New Roman" w:cs="Times New Roman"/>
          <w:color w:val="000000"/>
        </w:rPr>
        <w:t xml:space="preserve"> year of the pandemic gives insight into whether</w:t>
      </w:r>
      <w:r w:rsidR="00A8528B">
        <w:rPr>
          <w:rFonts w:ascii="Times New Roman" w:eastAsia="Times New Roman" w:hAnsi="Times New Roman" w:cs="Times New Roman"/>
          <w:color w:val="000000"/>
        </w:rPr>
        <w:t xml:space="preserve"> people with ADRD are benefiting from</w:t>
      </w:r>
      <w:r w:rsidR="00BF0860">
        <w:rPr>
          <w:rFonts w:ascii="Times New Roman" w:eastAsia="Times New Roman" w:hAnsi="Times New Roman" w:cs="Times New Roman"/>
          <w:color w:val="000000"/>
        </w:rPr>
        <w:t xml:space="preserve"> the evidence and technologies for prevention and treatment developed over the 1</w:t>
      </w:r>
      <w:r w:rsidR="00BF0860" w:rsidRPr="00830782">
        <w:rPr>
          <w:rFonts w:ascii="Times New Roman" w:eastAsia="Times New Roman" w:hAnsi="Times New Roman" w:cs="Times New Roman"/>
          <w:color w:val="000000"/>
          <w:vertAlign w:val="superscript"/>
        </w:rPr>
        <w:t>st</w:t>
      </w:r>
      <w:r w:rsidR="00BF0860">
        <w:rPr>
          <w:rFonts w:ascii="Times New Roman" w:eastAsia="Times New Roman" w:hAnsi="Times New Roman" w:cs="Times New Roman"/>
          <w:color w:val="000000"/>
        </w:rPr>
        <w:t xml:space="preserve"> year of the pandemic – including vaccination. </w:t>
      </w:r>
      <w:ins w:id="61" w:author="Author">
        <w:r w:rsidR="003E2ACD" w:rsidRPr="003E2ACD">
          <w:rPr>
            <w:rFonts w:ascii="Times New Roman" w:eastAsia="Times New Roman" w:hAnsi="Times New Roman" w:cs="Times New Roman"/>
            <w:color w:val="000000"/>
          </w:rPr>
          <w:t>We observed a decline in excess deaths during the alpha wave across all groups and settings, whereas an increase in excess deaths was observed during the delta wave. These divergent patterns across waves may not only be attributed to changes in public health policies and interventions but may also reflect differences in infectivity</w:t>
        </w:r>
        <w:r w:rsidR="003E2ACD" w:rsidRPr="003E2ACD">
          <w:rPr>
            <w:rFonts w:ascii="Times New Roman" w:eastAsia="Times New Roman" w:hAnsi="Times New Roman" w:cs="Times New Roman"/>
            <w:color w:val="000000"/>
          </w:rPr>
          <w:t xml:space="preserve"> associated with different variant</w:t>
        </w:r>
        <w:r w:rsidR="005D4EC2">
          <w:rPr>
            <w:rFonts w:ascii="Times New Roman" w:eastAsia="Times New Roman" w:hAnsi="Times New Roman" w:cs="Times New Roman"/>
            <w:color w:val="000000"/>
          </w:rPr>
          <w:t>s</w:t>
        </w:r>
        <w:r w:rsidR="003E2ACD" w:rsidRPr="003E2ACD">
          <w:rPr>
            <w:rFonts w:ascii="Times New Roman" w:eastAsia="Times New Roman" w:hAnsi="Times New Roman" w:cs="Times New Roman"/>
            <w:color w:val="000000"/>
          </w:rPr>
          <w:t>.</w:t>
        </w:r>
      </w:ins>
    </w:p>
    <w:p w14:paraId="3B6A1522" w14:textId="644B6F8F" w:rsidR="003E2ACD" w:rsidRDefault="00182CFF" w:rsidP="00882158">
      <w:pPr>
        <w:spacing w:line="480" w:lineRule="auto"/>
        <w:contextualSpacing/>
        <w:rPr>
          <w:ins w:id="62" w:author="Author"/>
          <w:rFonts w:ascii="Times" w:eastAsia="Times" w:hAnsi="Times" w:cs="Times"/>
          <w:color w:val="000000"/>
        </w:rPr>
      </w:pPr>
      <w:r w:rsidRPr="00C64121">
        <w:rPr>
          <w:rFonts w:ascii="Times" w:eastAsia="Times" w:hAnsi="Times" w:cs="Times"/>
          <w:color w:val="000000"/>
        </w:rPr>
        <w:t xml:space="preserve">       </w:t>
      </w:r>
      <w:r w:rsidR="00882158" w:rsidRPr="00882158">
        <w:rPr>
          <w:rFonts w:ascii="Times" w:eastAsia="Times" w:hAnsi="Times" w:cs="Times"/>
          <w:color w:val="000000"/>
        </w:rPr>
        <w:t xml:space="preserve">   </w:t>
      </w:r>
      <w:r w:rsidR="00882158" w:rsidRPr="00926C06">
        <w:rPr>
          <w:rFonts w:ascii="Times" w:hAnsi="Times"/>
          <w:color w:val="000000"/>
        </w:rPr>
        <w:t>ADRD-related deaths fell in pandemic</w:t>
      </w:r>
      <w:r w:rsidR="00FD7F07" w:rsidRPr="00926C06">
        <w:rPr>
          <w:rFonts w:ascii="Times" w:hAnsi="Times"/>
          <w:color w:val="000000"/>
        </w:rPr>
        <w:t xml:space="preserve"> </w:t>
      </w:r>
      <w:r w:rsidR="00FD7F07">
        <w:rPr>
          <w:rFonts w:ascii="Times" w:eastAsia="Times" w:hAnsi="Times" w:cs="Times"/>
          <w:color w:val="000000"/>
        </w:rPr>
        <w:t>year 2</w:t>
      </w:r>
      <w:r w:rsidR="006068DF">
        <w:rPr>
          <w:rFonts w:ascii="Times" w:eastAsia="Times" w:hAnsi="Times" w:cs="Times"/>
          <w:color w:val="000000"/>
        </w:rPr>
        <w:t>,</w:t>
      </w:r>
      <w:r w:rsidR="00882158" w:rsidRPr="00882158">
        <w:rPr>
          <w:rFonts w:ascii="Times" w:eastAsia="Times" w:hAnsi="Times" w:cs="Times"/>
          <w:color w:val="000000"/>
        </w:rPr>
        <w:t xml:space="preserve"> </w:t>
      </w:r>
      <w:r w:rsidR="00882158" w:rsidRPr="00926C06">
        <w:rPr>
          <w:rFonts w:ascii="Times" w:hAnsi="Times"/>
          <w:color w:val="000000"/>
        </w:rPr>
        <w:t xml:space="preserve">primarily due to reductions in deaths in long-term care facilities. </w:t>
      </w:r>
      <w:r w:rsidR="00882158" w:rsidRPr="00882158">
        <w:rPr>
          <w:rFonts w:ascii="Times" w:eastAsia="Times" w:hAnsi="Times" w:cs="Times"/>
          <w:color w:val="000000"/>
        </w:rPr>
        <w:t xml:space="preserve">This finding cannot be explained by relocations from nursing homes to community residences since </w:t>
      </w:r>
      <w:r w:rsidR="00197AEF">
        <w:rPr>
          <w:rFonts w:ascii="Times" w:eastAsia="Times" w:hAnsi="Times" w:cs="Times"/>
          <w:color w:val="000000"/>
        </w:rPr>
        <w:t xml:space="preserve">no similar decline was observed for cancer deaths in nursing homes, which are unlikely to be accelerated or triggered by COVID-19. </w:t>
      </w:r>
      <w:r w:rsidR="00FD7F07">
        <w:rPr>
          <w:rFonts w:ascii="Times" w:eastAsia="Times" w:hAnsi="Times" w:cs="Times"/>
          <w:color w:val="000000"/>
        </w:rPr>
        <w:t>The frailty selection hypothesis</w:t>
      </w:r>
      <w:r w:rsidR="00FD7F07" w:rsidRPr="00BA1105">
        <w:rPr>
          <w:rFonts w:ascii="Times" w:eastAsia="Times" w:hAnsi="Times" w:cs="Times"/>
          <w:color w:val="000000"/>
        </w:rPr>
        <w:t xml:space="preserve"> alone is not sufficient to </w:t>
      </w:r>
      <w:r w:rsidR="00FD7F07" w:rsidRPr="00926C06">
        <w:rPr>
          <w:rFonts w:ascii="Times" w:hAnsi="Times"/>
          <w:color w:val="000000"/>
        </w:rPr>
        <w:t xml:space="preserve">explain the </w:t>
      </w:r>
      <w:r w:rsidR="00FD7F07" w:rsidRPr="00BA1105">
        <w:rPr>
          <w:rFonts w:ascii="Times" w:eastAsia="Times" w:hAnsi="Times" w:cs="Times"/>
          <w:color w:val="000000"/>
        </w:rPr>
        <w:t>results.</w:t>
      </w:r>
      <w:r w:rsidR="00FD7F07" w:rsidRPr="00AE2381">
        <w:rPr>
          <w:rFonts w:ascii="Times" w:eastAsia="Times" w:hAnsi="Times" w:cs="Times"/>
          <w:color w:val="000000"/>
        </w:rPr>
        <w:t xml:space="preserve"> </w:t>
      </w:r>
      <w:r w:rsidR="00E738C4" w:rsidRPr="00BA1105">
        <w:rPr>
          <w:rFonts w:ascii="Times" w:eastAsia="Times" w:hAnsi="Times" w:cs="Times"/>
          <w:color w:val="000000"/>
        </w:rPr>
        <w:t xml:space="preserve">If the </w:t>
      </w:r>
      <w:r w:rsidR="00AE2381">
        <w:rPr>
          <w:rFonts w:ascii="Times" w:eastAsia="Times" w:hAnsi="Times" w:cs="Times"/>
          <w:color w:val="000000"/>
        </w:rPr>
        <w:t>frailty selection</w:t>
      </w:r>
      <w:r w:rsidR="00E738C4" w:rsidRPr="00BA1105">
        <w:rPr>
          <w:rFonts w:ascii="Times" w:eastAsia="Times" w:hAnsi="Times" w:cs="Times"/>
          <w:color w:val="000000"/>
        </w:rPr>
        <w:t xml:space="preserve"> hypothesis is supported</w:t>
      </w:r>
      <w:r w:rsidR="00882158" w:rsidRPr="00BA1105">
        <w:rPr>
          <w:rFonts w:ascii="Times" w:eastAsia="Times" w:hAnsi="Times" w:cs="Times"/>
          <w:color w:val="000000"/>
        </w:rPr>
        <w:t xml:space="preserve">, we would expect to see </w:t>
      </w:r>
      <w:r w:rsidR="00882158" w:rsidRPr="00926C06">
        <w:rPr>
          <w:rFonts w:ascii="Times" w:hAnsi="Times"/>
          <w:color w:val="000000"/>
        </w:rPr>
        <w:t xml:space="preserve">reductions in </w:t>
      </w:r>
      <w:r w:rsidR="00197AEF">
        <w:rPr>
          <w:rFonts w:ascii="Times" w:eastAsia="Times" w:hAnsi="Times" w:cs="Times"/>
          <w:color w:val="000000"/>
        </w:rPr>
        <w:t>all</w:t>
      </w:r>
      <w:r w:rsidR="00882158" w:rsidRPr="00BA1105">
        <w:rPr>
          <w:rFonts w:ascii="Times" w:eastAsia="Times" w:hAnsi="Times" w:cs="Times"/>
          <w:color w:val="000000"/>
        </w:rPr>
        <w:t xml:space="preserve"> leading causes of death. However, cancer</w:t>
      </w:r>
      <w:r w:rsidR="00197AEF">
        <w:rPr>
          <w:rFonts w:ascii="Times" w:eastAsia="Times" w:hAnsi="Times" w:cs="Times"/>
          <w:color w:val="000000"/>
        </w:rPr>
        <w:t xml:space="preserve"> deaths in nursing homes</w:t>
      </w:r>
      <w:r w:rsidR="00882158" w:rsidRPr="00BA1105">
        <w:rPr>
          <w:rFonts w:ascii="Times" w:eastAsia="Times" w:hAnsi="Times" w:cs="Times"/>
          <w:color w:val="000000"/>
        </w:rPr>
        <w:t xml:space="preserve"> remained similar between years 1 and 2</w:t>
      </w:r>
      <w:r w:rsidR="00FD7F07">
        <w:rPr>
          <w:rFonts w:ascii="Times" w:eastAsia="Times" w:hAnsi="Times" w:cs="Times"/>
          <w:color w:val="000000"/>
        </w:rPr>
        <w:t xml:space="preserve">. </w:t>
      </w:r>
      <w:r w:rsidR="00882158" w:rsidRPr="00AE2381">
        <w:rPr>
          <w:rFonts w:ascii="Times" w:eastAsia="Times" w:hAnsi="Times" w:cs="Times"/>
          <w:color w:val="000000"/>
        </w:rPr>
        <w:t>Our</w:t>
      </w:r>
      <w:r w:rsidR="00882158" w:rsidRPr="00882158">
        <w:rPr>
          <w:rFonts w:ascii="Times" w:eastAsia="Times" w:hAnsi="Times" w:cs="Times"/>
          <w:color w:val="000000"/>
        </w:rPr>
        <w:t xml:space="preserve"> findings that faster vaccine rollout and greater coverage were associated with larger reductions in </w:t>
      </w:r>
      <w:r w:rsidR="00882158" w:rsidRPr="00926C06">
        <w:rPr>
          <w:rFonts w:ascii="Times" w:hAnsi="Times"/>
          <w:color w:val="000000"/>
        </w:rPr>
        <w:t xml:space="preserve">ADRD-related deaths </w:t>
      </w:r>
      <w:r w:rsidR="00882158" w:rsidRPr="00882158">
        <w:rPr>
          <w:rFonts w:ascii="Times" w:eastAsia="Times" w:hAnsi="Times" w:cs="Times"/>
          <w:color w:val="000000"/>
        </w:rPr>
        <w:t xml:space="preserve">in year 2 </w:t>
      </w:r>
      <w:r w:rsidR="00A8528B">
        <w:rPr>
          <w:rFonts w:ascii="Times" w:eastAsia="Times" w:hAnsi="Times" w:cs="Times"/>
          <w:color w:val="000000"/>
        </w:rPr>
        <w:t>suggests that</w:t>
      </w:r>
      <w:r w:rsidR="00882158" w:rsidRPr="00882158">
        <w:rPr>
          <w:rFonts w:ascii="Times" w:eastAsia="Times" w:hAnsi="Times" w:cs="Times"/>
          <w:color w:val="000000"/>
        </w:rPr>
        <w:t xml:space="preserve"> access to vaccines, both for persons living with ADRD and their care providers, may play a key role in reducing excess deaths. </w:t>
      </w:r>
      <w:r w:rsidR="00EE7538">
        <w:rPr>
          <w:rFonts w:ascii="Times" w:eastAsia="Times" w:hAnsi="Times" w:cs="Times"/>
          <w:color w:val="000000"/>
        </w:rPr>
        <w:t xml:space="preserve">Vaccination </w:t>
      </w:r>
      <w:ins w:id="63" w:author="Author">
        <w:r w:rsidR="00F3172B">
          <w:rPr>
            <w:rFonts w:ascii="Times" w:eastAsia="Times" w:hAnsi="Times" w:cs="Times"/>
            <w:color w:val="000000"/>
          </w:rPr>
          <w:t xml:space="preserve">among staff and residents </w:t>
        </w:r>
      </w:ins>
      <w:r w:rsidR="00EE7538">
        <w:rPr>
          <w:rFonts w:ascii="Times" w:eastAsia="Times" w:hAnsi="Times" w:cs="Times"/>
          <w:color w:val="000000"/>
        </w:rPr>
        <w:t xml:space="preserve">may lower excess deaths in nursing homes directly through </w:t>
      </w:r>
      <w:r w:rsidR="007C52A8">
        <w:rPr>
          <w:rFonts w:ascii="Times" w:eastAsia="Times" w:hAnsi="Times" w:cs="Times"/>
          <w:color w:val="000000"/>
        </w:rPr>
        <w:t xml:space="preserve">preventing </w:t>
      </w:r>
      <w:r w:rsidR="00197AEF">
        <w:rPr>
          <w:rFonts w:ascii="Times" w:eastAsia="Times" w:hAnsi="Times" w:cs="Times"/>
          <w:color w:val="000000"/>
        </w:rPr>
        <w:t>viral</w:t>
      </w:r>
      <w:r w:rsidR="007C52A8">
        <w:rPr>
          <w:rFonts w:ascii="Times" w:eastAsia="Times" w:hAnsi="Times" w:cs="Times"/>
          <w:color w:val="000000"/>
        </w:rPr>
        <w:t xml:space="preserve"> transmission and infection</w:t>
      </w:r>
      <w:r w:rsidR="00EE7538">
        <w:rPr>
          <w:rFonts w:ascii="Times" w:eastAsia="Times" w:hAnsi="Times" w:cs="Times"/>
          <w:color w:val="000000"/>
        </w:rPr>
        <w:t xml:space="preserve"> and indirectly through reducing social isolation.</w:t>
      </w:r>
      <w:r w:rsidR="00394298">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{"citationID":"KxNyX9ES","properties":{"formattedCitation":"\\super 16\\nosupersub{}","plainCitation":"16","noteIndex":0},"citationItems":[{"id":658,"uris":["http://zotero.org/users/8233444/items/7LQ9X9DA"],"itemData":{"id":658,"type":"article-journal","container-title":"New England Journal of Medicine","issue":"4","note":"ISBN: 0028-4793\npublisher: Mass Medical Soc","page":"397-398","title":"Nursing home staff vaccination and COVID-19 outcomes","volume":"386","author":[{"family":"McGarry","given":"Brian E."},{"family":"Barnett","given":"Michael L."},{"family":"Grabowski","given":"David C."},{"family":"Gandhi","given":"Ashvin D."}],"issued":{"date-parts":[["2022"]]}}}],"schema":"https://github.com/citation-style-language/schema/raw/master/csl-citation.json"} </w:instrText>
      </w:r>
      <w:r w:rsidR="00394298">
        <w:rPr>
          <w:rFonts w:ascii="Times" w:eastAsia="Times" w:hAnsi="Times" w:cs="Times"/>
          <w:color w:val="000000"/>
        </w:rPr>
        <w:fldChar w:fldCharType="separate"/>
      </w:r>
      <w:r w:rsidR="00E436F9" w:rsidRPr="00E436F9">
        <w:rPr>
          <w:rFonts w:ascii="Times" w:hAnsi="Times" w:cs="Times"/>
          <w:vertAlign w:val="superscript"/>
        </w:rPr>
        <w:t>16</w:t>
      </w:r>
      <w:r w:rsidR="00394298">
        <w:rPr>
          <w:rFonts w:ascii="Times" w:eastAsia="Times" w:hAnsi="Times" w:cs="Times"/>
          <w:color w:val="000000"/>
        </w:rPr>
        <w:fldChar w:fldCharType="end"/>
      </w:r>
      <w:r w:rsidR="00FD7F07">
        <w:rPr>
          <w:rFonts w:ascii="Times" w:eastAsia="Times" w:hAnsi="Times" w:cs="Times"/>
          <w:color w:val="000000"/>
        </w:rPr>
        <w:t xml:space="preserve"> </w:t>
      </w:r>
      <w:ins w:id="64" w:author="Author">
        <w:r w:rsidR="00FF459D">
          <w:rPr>
            <w:rFonts w:ascii="Times" w:eastAsia="Times" w:hAnsi="Times" w:cs="Times"/>
            <w:color w:val="000000"/>
          </w:rPr>
          <w:t xml:space="preserve">Other factors, including improved surveillance testing of staff members, might have also </w:t>
        </w:r>
        <w:r w:rsidR="00F3172B">
          <w:rPr>
            <w:rFonts w:ascii="Times" w:eastAsia="Times" w:hAnsi="Times" w:cs="Times"/>
            <w:color w:val="000000"/>
          </w:rPr>
          <w:t>explained</w:t>
        </w:r>
        <w:r w:rsidR="00FF459D">
          <w:rPr>
            <w:rFonts w:ascii="Times" w:eastAsia="Times" w:hAnsi="Times" w:cs="Times"/>
            <w:color w:val="000000"/>
          </w:rPr>
          <w:t xml:space="preserve"> the declines in excess deaths in long-term care facilities.</w:t>
        </w:r>
      </w:ins>
      <w:r w:rsidR="00BC2DF1">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{"citationID":"EpOwUeJz","properties":{"formattedCitation":"\\super 17\\nosupersub{}","plainCitation":"17","noteIndex":0},"citationItems":[{"id":2069,"uris":["http://zotero.org/users/8233444/items/J575W5DA"],"itemData":{"id":2069,"type":"article-journal","container-title":"New England Journal of Medicine","issue":"12","note":"ISBN: 0028-4793\npublisher: Mass Medical Soc","page":"1101-1110","title":"Covid-19 Surveillance Testing and Resident Outcomes in Nursing Homes","volume":"388","author":[{"family":"McGarry","given":"Brian E."},{"family":"Gandhi","given":"Ashvin D."},{"family":"Barnett","given":"Michael L."}],"issued":{"date-parts":[["2023"]]}}}],"schema":"https://github.com/citation-style-language/schema/raw/master/csl-citation.json"} </w:instrText>
      </w:r>
      <w:r w:rsidR="00BC2DF1">
        <w:rPr>
          <w:rFonts w:ascii="Times" w:eastAsia="Times" w:hAnsi="Times" w:cs="Times"/>
          <w:color w:val="000000"/>
        </w:rPr>
        <w:fldChar w:fldCharType="separate"/>
      </w:r>
      <w:r w:rsidR="00E436F9" w:rsidRPr="00E436F9">
        <w:rPr>
          <w:rFonts w:ascii="Times" w:hAnsi="Times" w:cs="Times"/>
          <w:vertAlign w:val="superscript"/>
        </w:rPr>
        <w:t>17</w:t>
      </w:r>
      <w:r w:rsidR="00BC2DF1">
        <w:rPr>
          <w:rFonts w:ascii="Times" w:eastAsia="Times" w:hAnsi="Times" w:cs="Times"/>
          <w:color w:val="000000"/>
        </w:rPr>
        <w:fldChar w:fldCharType="end"/>
      </w:r>
      <w:r w:rsidR="00BC2DF1">
        <w:rPr>
          <w:rFonts w:ascii="Times" w:eastAsia="Times" w:hAnsi="Times" w:cs="Times"/>
          <w:color w:val="000000"/>
        </w:rPr>
        <w:t xml:space="preserve"> </w:t>
      </w:r>
    </w:p>
    <w:p w14:paraId="40AB4308" w14:textId="238C75B1" w:rsidR="00882158" w:rsidRPr="00394298" w:rsidRDefault="003E2ACD" w:rsidP="00882158">
      <w:pPr>
        <w:spacing w:line="480" w:lineRule="auto"/>
        <w:contextualSpacing/>
        <w:rPr>
          <w:rFonts w:ascii="Times" w:eastAsia="Times" w:hAnsi="Times" w:cs="Times"/>
          <w:color w:val="000000"/>
        </w:rPr>
      </w:pPr>
      <w:ins w:id="65" w:author="Author">
        <w:r>
          <w:rPr>
            <w:rFonts w:ascii="Times" w:eastAsia="Times" w:hAnsi="Times" w:cs="Times"/>
            <w:color w:val="000000"/>
          </w:rPr>
          <w:t xml:space="preserve">       </w:t>
        </w:r>
      </w:ins>
      <w:r w:rsidR="00882158" w:rsidRPr="00882158">
        <w:rPr>
          <w:rFonts w:ascii="Times" w:eastAsia="Times" w:hAnsi="Times" w:cs="Times"/>
          <w:color w:val="000000"/>
        </w:rPr>
        <w:t xml:space="preserve">Relatedly, the persistently high levels of ADRD-related deaths </w:t>
      </w:r>
      <w:r w:rsidR="00A8528B">
        <w:rPr>
          <w:rFonts w:ascii="Times" w:eastAsia="Times" w:hAnsi="Times" w:cs="Times"/>
          <w:color w:val="000000"/>
        </w:rPr>
        <w:t xml:space="preserve">occurring </w:t>
      </w:r>
      <w:r w:rsidR="00882158" w:rsidRPr="00926C06">
        <w:rPr>
          <w:rFonts w:ascii="Times" w:hAnsi="Times"/>
          <w:color w:val="000000"/>
        </w:rPr>
        <w:t xml:space="preserve">at home suggest that community-dwelling older adults with ADRD may not </w:t>
      </w:r>
      <w:r w:rsidR="00A8528B">
        <w:rPr>
          <w:rFonts w:ascii="Times" w:eastAsia="Times" w:hAnsi="Times" w:cs="Times"/>
          <w:color w:val="000000"/>
        </w:rPr>
        <w:t xml:space="preserve">have </w:t>
      </w:r>
      <w:r w:rsidR="00882158" w:rsidRPr="00882158">
        <w:rPr>
          <w:rFonts w:ascii="Times" w:eastAsia="Times" w:hAnsi="Times" w:cs="Times"/>
          <w:color w:val="000000"/>
        </w:rPr>
        <w:t>benefit</w:t>
      </w:r>
      <w:r w:rsidR="00A8528B">
        <w:rPr>
          <w:rFonts w:ascii="Times" w:eastAsia="Times" w:hAnsi="Times" w:cs="Times"/>
          <w:color w:val="000000"/>
        </w:rPr>
        <w:t>ed</w:t>
      </w:r>
      <w:r w:rsidR="00882158" w:rsidRPr="00926C06">
        <w:rPr>
          <w:rFonts w:ascii="Times" w:hAnsi="Times"/>
          <w:color w:val="000000"/>
        </w:rPr>
        <w:t xml:space="preserve"> similarly from </w:t>
      </w:r>
      <w:r w:rsidR="00882158" w:rsidRPr="00926C06">
        <w:rPr>
          <w:rFonts w:ascii="Times" w:hAnsi="Times"/>
          <w:color w:val="000000"/>
        </w:rPr>
        <w:lastRenderedPageBreak/>
        <w:t xml:space="preserve">COVID preventive measures. </w:t>
      </w:r>
      <w:r w:rsidR="00FC4E54">
        <w:rPr>
          <w:rFonts w:ascii="Times" w:eastAsia="Times" w:hAnsi="Times" w:cs="Times"/>
          <w:color w:val="000000"/>
        </w:rPr>
        <w:t>C</w:t>
      </w:r>
      <w:r w:rsidR="00175278" w:rsidRPr="00926C06">
        <w:rPr>
          <w:rFonts w:ascii="Times" w:hAnsi="Times"/>
          <w:color w:val="000000"/>
        </w:rPr>
        <w:t xml:space="preserve">ommunity-dwelling older adults with </w:t>
      </w:r>
      <w:r w:rsidR="00175278">
        <w:rPr>
          <w:rFonts w:ascii="Times" w:eastAsia="Times" w:hAnsi="Times" w:cs="Times"/>
          <w:color w:val="000000"/>
        </w:rPr>
        <w:t>dementia were more likely to put off care</w:t>
      </w:r>
      <w:r w:rsidR="003622B9">
        <w:rPr>
          <w:rFonts w:ascii="Times" w:eastAsia="Times" w:hAnsi="Times" w:cs="Times"/>
          <w:color w:val="000000"/>
        </w:rPr>
        <w:t xml:space="preserve"> </w:t>
      </w:r>
      <w:r w:rsidR="00175278">
        <w:rPr>
          <w:rFonts w:ascii="Times" w:eastAsia="Times" w:hAnsi="Times" w:cs="Times"/>
          <w:color w:val="000000"/>
        </w:rPr>
        <w:t xml:space="preserve">during the pandemic than those who live in nursing homes, </w:t>
      </w:r>
      <w:r w:rsidR="00FC4E54">
        <w:rPr>
          <w:rFonts w:ascii="Times" w:eastAsia="Times" w:hAnsi="Times" w:cs="Times"/>
          <w:color w:val="000000"/>
        </w:rPr>
        <w:t>potentially</w:t>
      </w:r>
      <w:r w:rsidR="000232BA">
        <w:rPr>
          <w:rFonts w:ascii="Times" w:eastAsia="Times" w:hAnsi="Times" w:cs="Times"/>
          <w:color w:val="000000"/>
        </w:rPr>
        <w:t xml:space="preserve"> contribut</w:t>
      </w:r>
      <w:r w:rsidR="00FC4E54">
        <w:rPr>
          <w:rFonts w:ascii="Times" w:eastAsia="Times" w:hAnsi="Times" w:cs="Times"/>
          <w:color w:val="000000"/>
        </w:rPr>
        <w:t>ing</w:t>
      </w:r>
      <w:r w:rsidR="000232BA">
        <w:rPr>
          <w:rFonts w:ascii="Times" w:eastAsia="Times" w:hAnsi="Times" w:cs="Times"/>
          <w:color w:val="000000"/>
        </w:rPr>
        <w:t xml:space="preserve"> to</w:t>
      </w:r>
      <w:r w:rsidR="00175278">
        <w:rPr>
          <w:rFonts w:ascii="Times" w:eastAsia="Times" w:hAnsi="Times" w:cs="Times"/>
          <w:color w:val="000000"/>
        </w:rPr>
        <w:t xml:space="preserve"> high excess home deaths.</w:t>
      </w:r>
      <w:r w:rsidR="00175278">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{"citationID":"dpUPSGzv","properties":{"formattedCitation":"\\super 18\\nosupersub{}","plainCitation":"18","noteIndex":0},"citationItems":[{"id":1604,"uris":["http://zotero.org/users/8233444/items/75A93GJA"],"itemData":{"id":1604,"type":"article-journal","container-title":"Alzheimer's &amp; Dementia: Diagnosis, Assessment &amp; Disease Monitoring","issue":"1","note":"ISBN: 2352-8729\npublisher: Wiley Online Library","page":"e12382","title":"COVID‐19 pandemic experiences of older adults with dementia in community and residential care settings: Results from a US national survey","volume":"14","author":[{"family":"Schrack","given":"Jennifer A."},{"family":"Corkum","given":"Abigail E."},{"family":"Freedman","given":"Vicki A."}],"issued":{"date-parts":[["2022"]]}}}],"schema":"https://github.com/citation-style-language/schema/raw/master/csl-citation.json"} </w:instrText>
      </w:r>
      <w:r w:rsidR="00175278">
        <w:rPr>
          <w:rFonts w:ascii="Times" w:eastAsia="Times" w:hAnsi="Times" w:cs="Times"/>
          <w:color w:val="000000"/>
        </w:rPr>
        <w:fldChar w:fldCharType="separate"/>
      </w:r>
      <w:r w:rsidR="00E436F9" w:rsidRPr="00E436F9">
        <w:rPr>
          <w:rFonts w:ascii="Times" w:hAnsi="Times" w:cs="Times"/>
          <w:vertAlign w:val="superscript"/>
        </w:rPr>
        <w:t>18</w:t>
      </w:r>
      <w:r w:rsidR="00175278">
        <w:rPr>
          <w:rFonts w:ascii="Times" w:eastAsia="Times" w:hAnsi="Times" w:cs="Times"/>
          <w:color w:val="000000"/>
        </w:rPr>
        <w:fldChar w:fldCharType="end"/>
      </w:r>
      <w:r w:rsidR="00175278" w:rsidRPr="00926C06">
        <w:rPr>
          <w:rFonts w:ascii="Times" w:hAnsi="Times"/>
          <w:color w:val="000000"/>
        </w:rPr>
        <w:t xml:space="preserve"> </w:t>
      </w:r>
      <w:r w:rsidR="00FC4E54">
        <w:rPr>
          <w:rFonts w:ascii="Times" w:hAnsi="Times"/>
          <w:color w:val="000000"/>
        </w:rPr>
        <w:t>E</w:t>
      </w:r>
      <w:r w:rsidR="00882158" w:rsidRPr="00926C06">
        <w:rPr>
          <w:rFonts w:ascii="Times" w:hAnsi="Times"/>
          <w:color w:val="000000"/>
        </w:rPr>
        <w:t xml:space="preserve">fforts </w:t>
      </w:r>
      <w:r w:rsidR="00197AEF">
        <w:rPr>
          <w:rFonts w:ascii="Times" w:hAnsi="Times"/>
          <w:color w:val="000000"/>
        </w:rPr>
        <w:t>to</w:t>
      </w:r>
      <w:r w:rsidR="00882158" w:rsidRPr="00926C06">
        <w:rPr>
          <w:rFonts w:ascii="Times" w:hAnsi="Times"/>
          <w:color w:val="000000"/>
        </w:rPr>
        <w:t xml:space="preserve"> </w:t>
      </w:r>
      <w:r w:rsidR="00197AEF" w:rsidRPr="00926C06">
        <w:rPr>
          <w:rFonts w:ascii="Times" w:hAnsi="Times"/>
          <w:color w:val="000000"/>
        </w:rPr>
        <w:t>reduc</w:t>
      </w:r>
      <w:r w:rsidR="00197AEF">
        <w:rPr>
          <w:rFonts w:ascii="Times" w:hAnsi="Times"/>
          <w:color w:val="000000"/>
        </w:rPr>
        <w:t>e</w:t>
      </w:r>
      <w:r w:rsidR="00197AEF" w:rsidRPr="00926C06">
        <w:rPr>
          <w:rFonts w:ascii="Times" w:hAnsi="Times"/>
          <w:color w:val="000000"/>
        </w:rPr>
        <w:t xml:space="preserve"> </w:t>
      </w:r>
      <w:r w:rsidR="00882158" w:rsidRPr="00926C06">
        <w:rPr>
          <w:rFonts w:ascii="Times" w:hAnsi="Times"/>
          <w:color w:val="000000"/>
        </w:rPr>
        <w:t>excess deaths among community-dwelling older adults</w:t>
      </w:r>
      <w:r w:rsidR="00A8528B">
        <w:rPr>
          <w:rFonts w:ascii="Times" w:eastAsia="Times" w:hAnsi="Times" w:cs="Times"/>
          <w:color w:val="000000"/>
        </w:rPr>
        <w:t xml:space="preserve"> living with ADRD</w:t>
      </w:r>
      <w:r w:rsidR="00197AEF">
        <w:rPr>
          <w:rFonts w:ascii="Times" w:eastAsia="Times" w:hAnsi="Times" w:cs="Times"/>
          <w:color w:val="000000"/>
        </w:rPr>
        <w:t xml:space="preserve"> are imperative</w:t>
      </w:r>
      <w:r w:rsidR="00A8528B">
        <w:rPr>
          <w:rFonts w:ascii="Times" w:eastAsia="Times" w:hAnsi="Times" w:cs="Times"/>
          <w:color w:val="000000"/>
        </w:rPr>
        <w:t>.</w:t>
      </w:r>
    </w:p>
    <w:p w14:paraId="000000C3" w14:textId="76DE44D7" w:rsidR="00BF0860" w:rsidRDefault="00182CFF" w:rsidP="00882158">
      <w:pPr>
        <w:spacing w:line="480" w:lineRule="auto"/>
        <w:contextualSpacing/>
        <w:rPr>
          <w:rFonts w:ascii="Times New Roman" w:eastAsia="Times New Roman" w:hAnsi="Times New Roman" w:cs="Times New Roman"/>
          <w:color w:val="000000"/>
        </w:rPr>
      </w:pPr>
      <w:r w:rsidRPr="00C64121">
        <w:rPr>
          <w:rFonts w:ascii="Times" w:eastAsia="Times" w:hAnsi="Times" w:cs="Times"/>
          <w:color w:val="000000"/>
        </w:rPr>
        <w:t xml:space="preserve">       </w:t>
      </w:r>
      <w:r w:rsidR="00BF0860" w:rsidRPr="00C433D8">
        <w:rPr>
          <w:rFonts w:ascii="Times New Roman" w:eastAsia="Times New Roman" w:hAnsi="Times New Roman" w:cs="Times New Roman"/>
        </w:rPr>
        <w:t xml:space="preserve">Research conducted prior to the pandemic has </w:t>
      </w:r>
      <w:r w:rsidR="00D342CD">
        <w:rPr>
          <w:rFonts w:ascii="Times New Roman" w:eastAsia="Times New Roman" w:hAnsi="Times New Roman" w:cs="Times New Roman"/>
        </w:rPr>
        <w:t xml:space="preserve">yielded </w:t>
      </w:r>
      <w:r w:rsidR="00BF0860" w:rsidRPr="00C433D8">
        <w:rPr>
          <w:rFonts w:ascii="Times New Roman" w:eastAsia="Times New Roman" w:hAnsi="Times New Roman" w:cs="Times New Roman"/>
        </w:rPr>
        <w:t>inconsistent results on racial</w:t>
      </w:r>
      <w:r w:rsidR="00AE2381">
        <w:rPr>
          <w:rFonts w:ascii="Times New Roman" w:eastAsia="Times New Roman" w:hAnsi="Times New Roman" w:cs="Times New Roman"/>
        </w:rPr>
        <w:t>/ethnic</w:t>
      </w:r>
      <w:r w:rsidR="00BF0860" w:rsidRPr="00C433D8">
        <w:rPr>
          <w:rFonts w:ascii="Times New Roman" w:eastAsia="Times New Roman" w:hAnsi="Times New Roman" w:cs="Times New Roman"/>
        </w:rPr>
        <w:t xml:space="preserve"> disparities in ADRD mortality.</w:t>
      </w:r>
      <w:r w:rsidR="00BF0860">
        <w:rPr>
          <w:rFonts w:ascii="Times New Roman" w:eastAsia="Times New Roman" w:hAnsi="Times New Roman" w:cs="Times New Roman"/>
        </w:rPr>
        <w:fldChar w:fldCharType="begin"/>
      </w:r>
      <w:r w:rsidR="00E436F9">
        <w:rPr>
          <w:rFonts w:ascii="Times New Roman" w:eastAsia="Times New Roman" w:hAnsi="Times New Roman" w:cs="Times New Roman"/>
        </w:rPr>
        <w:instrText xml:space="preserve"> ADDIN ZOTERO_ITEM CSL_CITATION {"citationID":"ct5m65UZ","properties":{"formattedCitation":"\\super 19\\uc0\\u8211{}23\\nosupersub{}","plainCitation":"19–23","noteIndex":0},"citationItems":[{"id":587,"uris":["http://zotero.org/users/8233444/items/827BDANB"],"itemData":{"id":587,"type":"article-journal","container-title":"JAMA network open","issue":"9","note":"publisher: American Medical Association","page":"e2125287-e2125287","title":"Association of health care factors with excess deaths not assigned to COVID-19 in the US","volume":"4","author":[{"family":"Stokes","given":"Andrew C."},{"family":"Lundberg","given":"Dielle J."},{"family":"Bor","given":"Jacob"},{"family":"Elo","given":"Irma T."},{"family":"Hempstead","given":"Katherine"},{"family":"Preston","given":"Samuel H."}],"issued":{"date-parts":[["2021"]]}}},{"id":583,"uris":["http://zotero.org/users/8233444/items/3AVMENDA"],"itemData":{"id":583,"type":"article-journal","container-title":"International journal of geriatric psychiatry","issue":"11","note":"ISBN: 0885-6230\npublisher: Wiley Online Library","page":"1640-1663","title":"Differences in survival and mortality in minority ethnic groups with dementia: A systematic review and meta‐analysis","volume":"36","author":[{"family":"Co","given":"Melissa"},{"family":"Couch","given":"Elyse"},{"family":"Gao","given":"Qian"},{"family":"Martinez","given":"Andrea"},{"family":"Das‐Munshi","given":"Jayati"},{"family":"Prina","given":"Matthew"}],"issued":{"date-parts":[["2021"]]}}},{"id":582,"uris":["http://zotero.org/users/8233444/items/S4GGCZ7A"],"itemData":{"id":582,"type":"article-journal","container-title":"Journal of the American Geriatrics Society","issue":"10","note":"ISBN: 0002-8614\npublisher: Wiley Online Library","page":"1980-1986","title":"Racial Differences in Cause‐Specific Mortality Between Community‐Dwelling Older Black and White Adults","volume":"66","author":[{"family":"Marron","given":"Megan M."},{"family":"Ives","given":"Diane G."},{"family":"Boudreau","given":"Robert M."},{"family":"Harris","given":"Tamara B."},{"family":"Newman","given":"Anne B."}],"issued":{"date-parts":[["2018"]]}}},{"id":606,"uris":["http://zotero.org/users/8233444/items/MR2YBC85"],"itemData":{"id":606,"type":"article-journal","container-title":"JAMA neurology","issue":"12","note":"ISBN: 2168-6149\npublisher: American Medical Association","page":"1543-1550","title":"Estimates of the association of dementia with US mortality levels using linked survey and mortality records","volume":"77","author":[{"family":"Stokes","given":"Andrew C."},{"family":"Weiss","given":"Jordan"},{"family":"Lundberg","given":"Dielle J."},{"family":"Xie","given":"Wubin"},{"family":"Kim","given":"Jung Ki"},{"family":"Preston","given":"Samuel H."},{"family":"Crimmins","given":"Eileen M."}],"issued":{"date-parts":[["2020"]]}}},{"id":737,"uris":["http://zotero.org/users/8233444/items/332UVGAH"],"itemData":{"id":737,"type":"paper-conference","container-title":"PAA 2018 Annual Meeting. Denver, Colorado, April","page":"26-28","title":"Racial and geographic disparities in risk and survival of Alzheimer’s disease and related dementias","author":[{"family":"Akushevich","given":"Igor"},{"family":"Yashkin","given":"A."},{"family":"Kravchenko","given":"Julia"},{"family":"Yashin","given":"Anatoliy I."}],"issued":{"date-parts":[["2018"]]}}}],"schema":"https://github.com/citation-style-language/schema/raw/master/csl-citation.json"} </w:instrText>
      </w:r>
      <w:r w:rsidR="00BF0860">
        <w:rPr>
          <w:rFonts w:ascii="Times New Roman" w:eastAsia="Times New Roman" w:hAnsi="Times New Roman" w:cs="Times New Roman"/>
        </w:rPr>
        <w:fldChar w:fldCharType="separate"/>
      </w:r>
      <w:r w:rsidR="00E436F9" w:rsidRPr="00E436F9">
        <w:rPr>
          <w:rFonts w:ascii="Times New Roman" w:hAnsi="Times New Roman" w:cs="Times New Roman"/>
          <w:vertAlign w:val="superscript"/>
        </w:rPr>
        <w:t>19–23</w:t>
      </w:r>
      <w:r w:rsidR="00BF0860">
        <w:rPr>
          <w:rFonts w:ascii="Times New Roman" w:eastAsia="Times New Roman" w:hAnsi="Times New Roman" w:cs="Times New Roman"/>
        </w:rPr>
        <w:fldChar w:fldCharType="end"/>
      </w:r>
      <w:r w:rsidR="00BF0860" w:rsidRPr="00C433D8">
        <w:rPr>
          <w:rFonts w:ascii="Times New Roman" w:eastAsia="Times New Roman" w:hAnsi="Times New Roman" w:cs="Times New Roman"/>
        </w:rPr>
        <w:t xml:space="preserve"> </w:t>
      </w:r>
      <w:r w:rsidR="00BF0860" w:rsidRPr="00C433D8">
        <w:rPr>
          <w:rFonts w:ascii="Times New Roman" w:hAnsi="Times New Roman" w:cs="Times New Roman"/>
        </w:rPr>
        <w:t>While we could not directly assess racial</w:t>
      </w:r>
      <w:r w:rsidR="00AE2381">
        <w:rPr>
          <w:rFonts w:ascii="Times New Roman" w:hAnsi="Times New Roman" w:cs="Times New Roman"/>
        </w:rPr>
        <w:t>/ethnic</w:t>
      </w:r>
      <w:r w:rsidR="00BF0860" w:rsidRPr="00C433D8">
        <w:rPr>
          <w:rFonts w:ascii="Times New Roman" w:hAnsi="Times New Roman" w:cs="Times New Roman"/>
        </w:rPr>
        <w:t xml:space="preserve"> disparities in ADRD-related mortality without population data on the number of individuals living with </w:t>
      </w:r>
      <w:r w:rsidR="004B4153">
        <w:rPr>
          <w:rFonts w:ascii="Times New Roman" w:hAnsi="Times New Roman" w:cs="Times New Roman"/>
        </w:rPr>
        <w:t xml:space="preserve"> </w:t>
      </w:r>
      <w:r w:rsidR="00BF0860" w:rsidRPr="00C433D8">
        <w:rPr>
          <w:rFonts w:ascii="Times New Roman" w:hAnsi="Times New Roman" w:cs="Times New Roman"/>
        </w:rPr>
        <w:t>ADRD by race</w:t>
      </w:r>
      <w:r w:rsidR="00BF0860">
        <w:rPr>
          <w:rFonts w:ascii="Times New Roman" w:hAnsi="Times New Roman" w:cs="Times New Roman"/>
        </w:rPr>
        <w:t xml:space="preserve"> and </w:t>
      </w:r>
      <w:r w:rsidR="00BF0860" w:rsidRPr="00C433D8">
        <w:rPr>
          <w:rFonts w:ascii="Times New Roman" w:hAnsi="Times New Roman" w:cs="Times New Roman"/>
        </w:rPr>
        <w:t>ethnicity, our analysis of mortality differences by race/ethnicity highlight</w:t>
      </w:r>
      <w:r w:rsidR="00BF0860">
        <w:rPr>
          <w:rFonts w:ascii="Times New Roman" w:hAnsi="Times New Roman" w:cs="Times New Roman"/>
        </w:rPr>
        <w:t>s</w:t>
      </w:r>
      <w:r w:rsidR="00BF0860" w:rsidRPr="00C433D8">
        <w:rPr>
          <w:rFonts w:ascii="Times New Roman" w:hAnsi="Times New Roman" w:cs="Times New Roman"/>
        </w:rPr>
        <w:t xml:space="preserve"> concerning patterns in excess ADRD-related death during the pandemic</w:t>
      </w:r>
      <w:r w:rsidR="00BF0860" w:rsidRPr="00C433D8">
        <w:rPr>
          <w:rFonts w:ascii="Times New Roman" w:eastAsia="Times New Roman" w:hAnsi="Times New Roman" w:cs="Times New Roman"/>
        </w:rPr>
        <w:t xml:space="preserve">. Our findings for year 1 suggest that Black older adults with ADRD experienced substantially higher </w:t>
      </w:r>
      <w:r w:rsidR="00BF0860" w:rsidRPr="00C433D8">
        <w:rPr>
          <w:rFonts w:ascii="Times New Roman" w:eastAsia="Times New Roman" w:hAnsi="Times New Roman" w:cs="Times New Roman"/>
          <w:i/>
          <w:iCs/>
        </w:rPr>
        <w:t>excess</w:t>
      </w:r>
      <w:r w:rsidR="00BF0860" w:rsidRPr="00C433D8">
        <w:rPr>
          <w:rFonts w:ascii="Times New Roman" w:eastAsia="Times New Roman" w:hAnsi="Times New Roman" w:cs="Times New Roman"/>
        </w:rPr>
        <w:t xml:space="preserve"> deaths in the early pandemic. </w:t>
      </w:r>
      <w:r w:rsidR="00A12A9C">
        <w:rPr>
          <w:rFonts w:ascii="Times New Roman" w:eastAsia="Times New Roman" w:hAnsi="Times New Roman" w:cs="Times New Roman"/>
        </w:rPr>
        <w:t>Due to t</w:t>
      </w:r>
      <w:r w:rsidR="00BF0860" w:rsidRPr="00C433D8">
        <w:rPr>
          <w:rFonts w:ascii="Times New Roman" w:eastAsia="Times New Roman" w:hAnsi="Times New Roman" w:cs="Times New Roman"/>
        </w:rPr>
        <w:t>he segregation of nursing home facilities,</w:t>
      </w:r>
      <w:r w:rsidR="00BF0860" w:rsidRPr="00C433D8">
        <w:rPr>
          <w:rFonts w:ascii="Times New Roman" w:eastAsia="Times New Roman" w:hAnsi="Times New Roman" w:cs="Times New Roman"/>
          <w:color w:val="000000"/>
        </w:rPr>
        <w:t xml:space="preserve"> </w:t>
      </w:r>
      <w:r w:rsidR="00A12A9C" w:rsidRPr="00A12A9C">
        <w:rPr>
          <w:rFonts w:ascii="Times New Roman" w:eastAsia="Times New Roman" w:hAnsi="Times New Roman" w:cs="Times New Roman"/>
          <w:color w:val="000000"/>
        </w:rPr>
        <w:t>Black individuals with ADRD may be more likely to cluster in nursing homes that have worse infection rates</w:t>
      </w:r>
      <w:r w:rsidR="00A12A9C">
        <w:rPr>
          <w:rFonts w:ascii="Times New Roman" w:eastAsia="Times New Roman" w:hAnsi="Times New Roman" w:cs="Times New Roman"/>
          <w:color w:val="000000"/>
        </w:rPr>
        <w:t>.</w:t>
      </w:r>
      <w:r w:rsidR="004E69C6">
        <w:rPr>
          <w:rFonts w:ascii="Times New Roman" w:eastAsia="Times New Roman" w:hAnsi="Times New Roman" w:cs="Times New Roman"/>
          <w:color w:val="000000"/>
        </w:rPr>
        <w:fldChar w:fldCharType="begin"/>
      </w:r>
      <w:r w:rsidR="00E436F9">
        <w:rPr>
          <w:rFonts w:ascii="Times New Roman" w:eastAsia="Times New Roman" w:hAnsi="Times New Roman" w:cs="Times New Roman"/>
          <w:color w:val="000000"/>
        </w:rPr>
        <w:instrText xml:space="preserve"> ADDIN ZOTERO_ITEM CSL_CITATION {"citationID":"NvQQK6BK","properties":{"formattedCitation":"\\super 24\\uc0\\u8211{}26\\nosupersub{}","plainCitation":"24–26","noteIndex":0},"citationItems":[{"id":614,"uris":["http://zotero.org/users/8233444/items/WT4HDDT9"],"itemData":{"id":614,"type":"article-journal","container-title":"JAMA network open","issue":"2","note":"publisher: American Medical Association","page":"e2037431-e2037431","title":"Factors associated with racial differences in deaths among nursing home residents with COVID-19 infection in the US","volume":"4","author":[{"family":"Gorges","given":"Rebecca J."},{"family":"Konetzka","given":"R. Tamara"}],"issued":{"date-parts":[["2021"]]}}},{"id":585,"uris":["http://zotero.org/users/8233444/items/UB6VFMIL"],"itemData":{"id":585,"type":"article-journal","container-title":"The Milbank Quarterly","issue":"2","note":"ISBN: 0887-378X\npublisher: Wiley Online Library","page":"227-256","title":"Driven to tiers: socioeconomic and racial disparities in the quality of nursing home care","volume":"82","author":[{"family":"Mor","given":"Vincent"},{"family":"Zinn","given":"Jacqueline"},{"family":"Angelelli","given":"Joseph"},{"family":"Teno","given":"Joan M."},{"family":"Miller","given":"Susan C."}],"issued":{"date-parts":[["2004"]]}}},{"id":1605,"uris":["http://zotero.org/users/8233444/items/48KRJ6T5"],"itemData":{"id":1605,"type":"article-journal","container-title":"Journal of the American Medical Directors Association","issue":"7","note":"ISBN: 1525-8610\npublisher: Elsevier","page":"1345-1351","title":"COVID-19 cases and death in nursing homes: the role of racial and ethnic composition of facilities and their communities","volume":"22","author":[{"family":"Cai","given":"Shubing"},{"family":"Yan","given":"Di"},{"family":"Intrator","given":"Orna"}],"issued":{"date-parts":[["2021"]]}}}],"schema":"https://github.com/citation-style-language/schema/raw/master/csl-citation.json"} </w:instrText>
      </w:r>
      <w:r w:rsidR="004E69C6">
        <w:rPr>
          <w:rFonts w:ascii="Times New Roman" w:eastAsia="Times New Roman" w:hAnsi="Times New Roman" w:cs="Times New Roman"/>
          <w:color w:val="000000"/>
        </w:rPr>
        <w:fldChar w:fldCharType="separate"/>
      </w:r>
      <w:r w:rsidR="00E436F9" w:rsidRPr="00E436F9">
        <w:rPr>
          <w:rFonts w:ascii="Times New Roman" w:hAnsi="Times New Roman" w:cs="Times New Roman"/>
          <w:vertAlign w:val="superscript"/>
        </w:rPr>
        <w:t>24–26</w:t>
      </w:r>
      <w:r w:rsidR="004E69C6">
        <w:rPr>
          <w:rFonts w:ascii="Times New Roman" w:eastAsia="Times New Roman" w:hAnsi="Times New Roman" w:cs="Times New Roman"/>
          <w:color w:val="000000"/>
        </w:rPr>
        <w:fldChar w:fldCharType="end"/>
      </w:r>
      <w:r w:rsidR="00A12A9C">
        <w:rPr>
          <w:rFonts w:ascii="Times New Roman" w:eastAsia="Times New Roman" w:hAnsi="Times New Roman" w:cs="Times New Roman"/>
          <w:color w:val="000000"/>
        </w:rPr>
        <w:t xml:space="preserve"> D</w:t>
      </w:r>
      <w:r w:rsidR="00BF0860" w:rsidRPr="00C433D8">
        <w:rPr>
          <w:rFonts w:ascii="Times New Roman" w:eastAsia="Times New Roman" w:hAnsi="Times New Roman" w:cs="Times New Roman"/>
          <w:color w:val="000000"/>
        </w:rPr>
        <w:t xml:space="preserve">iscrimination in medical settings and differential prevalence of comorbidities </w:t>
      </w:r>
      <w:r w:rsidR="00BF0860" w:rsidRPr="00C433D8">
        <w:rPr>
          <w:rFonts w:ascii="Times New Roman" w:eastAsia="Times New Roman" w:hAnsi="Times New Roman" w:cs="Times New Roman"/>
        </w:rPr>
        <w:t xml:space="preserve">may </w:t>
      </w:r>
      <w:r w:rsidR="00D342CD">
        <w:rPr>
          <w:rFonts w:ascii="Times New Roman" w:eastAsia="Times New Roman" w:hAnsi="Times New Roman" w:cs="Times New Roman"/>
        </w:rPr>
        <w:t xml:space="preserve">also have </w:t>
      </w:r>
      <w:r w:rsidR="00A12A9C">
        <w:rPr>
          <w:rFonts w:ascii="Times New Roman" w:eastAsia="Times New Roman" w:hAnsi="Times New Roman" w:cs="Times New Roman"/>
        </w:rPr>
        <w:t xml:space="preserve"> </w:t>
      </w:r>
      <w:r w:rsidR="00BF0860" w:rsidRPr="00C433D8">
        <w:rPr>
          <w:rFonts w:ascii="Times New Roman" w:eastAsia="Times New Roman" w:hAnsi="Times New Roman" w:cs="Times New Roman"/>
        </w:rPr>
        <w:t>contributed to this excess mortality. Racial</w:t>
      </w:r>
      <w:r w:rsidR="00AE2381">
        <w:rPr>
          <w:rFonts w:ascii="Times New Roman" w:eastAsia="Times New Roman" w:hAnsi="Times New Roman" w:cs="Times New Roman"/>
        </w:rPr>
        <w:t>/ethnic</w:t>
      </w:r>
      <w:r w:rsidR="00BF0860" w:rsidRPr="00C433D8">
        <w:rPr>
          <w:rFonts w:ascii="Times New Roman" w:eastAsia="Times New Roman" w:hAnsi="Times New Roman" w:cs="Times New Roman"/>
        </w:rPr>
        <w:t xml:space="preserve"> disparities in pandemic-era excess ADRD-related deaths persisted despite declines in ADRD-related deaths across all racial</w:t>
      </w:r>
      <w:r w:rsidR="00AE2381">
        <w:rPr>
          <w:rFonts w:ascii="Times New Roman" w:eastAsia="Times New Roman" w:hAnsi="Times New Roman" w:cs="Times New Roman"/>
        </w:rPr>
        <w:t>/</w:t>
      </w:r>
      <w:r w:rsidR="00BF0860" w:rsidRPr="00C433D8">
        <w:rPr>
          <w:rFonts w:ascii="Times New Roman" w:eastAsia="Times New Roman" w:hAnsi="Times New Roman" w:cs="Times New Roman"/>
        </w:rPr>
        <w:t xml:space="preserve">ethnic groups in year 2 of the pandemic. These findings highlight the need to monitor inequalities and </w:t>
      </w:r>
      <w:r w:rsidR="00BF0860" w:rsidRPr="00C433D8">
        <w:rPr>
          <w:rFonts w:ascii="Times New Roman" w:hAnsi="Times New Roman" w:cs="Times New Roman"/>
        </w:rPr>
        <w:t>attend</w:t>
      </w:r>
      <w:r w:rsidR="00BF0860" w:rsidRPr="00040033">
        <w:rPr>
          <w:rFonts w:ascii="Times New Roman" w:hAnsi="Times New Roman" w:cs="Times New Roman"/>
        </w:rPr>
        <w:t xml:space="preserve"> to </w:t>
      </w:r>
      <w:r w:rsidR="00FC4E54">
        <w:rPr>
          <w:rFonts w:ascii="Times New Roman" w:hAnsi="Times New Roman" w:cs="Times New Roman"/>
        </w:rPr>
        <w:t>how</w:t>
      </w:r>
      <w:r w:rsidR="00BF0860" w:rsidRPr="00040033">
        <w:rPr>
          <w:rFonts w:ascii="Times New Roman" w:hAnsi="Times New Roman" w:cs="Times New Roman"/>
        </w:rPr>
        <w:t xml:space="preserve"> structural racism can exacerbate vulnerability to ADRD-related and COVID-19 mortality</w:t>
      </w:r>
      <w:r w:rsidR="00BF0860" w:rsidRPr="00040033">
        <w:rPr>
          <w:rFonts w:ascii="Times New Roman" w:eastAsia="Times New Roman" w:hAnsi="Times New Roman" w:cs="Times New Roman"/>
        </w:rPr>
        <w:t>.</w:t>
      </w:r>
      <w:r w:rsidR="00BF0860" w:rsidDel="00480F47">
        <w:rPr>
          <w:rFonts w:ascii="Times New Roman" w:eastAsia="Times New Roman" w:hAnsi="Times New Roman" w:cs="Times New Roman"/>
        </w:rPr>
        <w:t xml:space="preserve"> </w:t>
      </w:r>
    </w:p>
    <w:p w14:paraId="000000C7" w14:textId="377399BF" w:rsidR="00BF0860" w:rsidRPr="00B637E4" w:rsidRDefault="00BF0860" w:rsidP="00BF0860">
      <w:pPr>
        <w:spacing w:line="480" w:lineRule="auto"/>
        <w:contextualSpacing/>
        <w:rPr>
          <w:rFonts w:ascii="Times" w:eastAsia="Times" w:hAnsi="Times" w:cs="Times"/>
          <w:b/>
          <w:color w:val="000000"/>
        </w:rPr>
      </w:pPr>
      <w:r>
        <w:rPr>
          <w:rFonts w:ascii="Times" w:eastAsia="Times" w:hAnsi="Times" w:cs="Times"/>
          <w:b/>
          <w:color w:val="000000"/>
        </w:rPr>
        <w:t>Strengths and Limitations</w:t>
      </w:r>
    </w:p>
    <w:p w14:paraId="3AA1C39E" w14:textId="01EB13E8" w:rsidR="00BF0860" w:rsidRDefault="00182CFF" w:rsidP="00BF0860">
      <w:pPr>
        <w:pBdr>
          <w:top w:val="nil"/>
          <w:left w:val="nil"/>
          <w:bottom w:val="nil"/>
          <w:right w:val="nil"/>
          <w:between w:val="nil"/>
        </w:pBdr>
        <w:spacing w:line="480" w:lineRule="auto"/>
        <w:contextualSpacing/>
        <w:rPr>
          <w:rFonts w:ascii="Times" w:eastAsia="Times" w:hAnsi="Times" w:cs="Times"/>
          <w:color w:val="000000"/>
        </w:rPr>
      </w:pPr>
      <w:r w:rsidRPr="00C64121">
        <w:rPr>
          <w:rFonts w:ascii="Times" w:eastAsia="Times" w:hAnsi="Times" w:cs="Times"/>
          <w:color w:val="000000"/>
        </w:rPr>
        <w:t xml:space="preserve">       </w:t>
      </w:r>
      <w:r w:rsidR="00BF0860">
        <w:rPr>
          <w:rFonts w:ascii="Times" w:eastAsia="Times" w:hAnsi="Times" w:cs="Times"/>
          <w:color w:val="000000"/>
        </w:rPr>
        <w:t xml:space="preserve">Our data may not fully capture deaths among </w:t>
      </w:r>
      <w:r w:rsidR="00BF0860" w:rsidRPr="00662143">
        <w:rPr>
          <w:rFonts w:ascii="Times" w:eastAsia="Times" w:hAnsi="Times" w:cs="Times"/>
          <w:i/>
          <w:iCs/>
          <w:color w:val="000000"/>
        </w:rPr>
        <w:t xml:space="preserve">all </w:t>
      </w:r>
      <w:r w:rsidR="00BF0860">
        <w:rPr>
          <w:rFonts w:ascii="Times" w:eastAsia="Times" w:hAnsi="Times" w:cs="Times"/>
          <w:color w:val="000000"/>
        </w:rPr>
        <w:t>individuals with ADRD, if ADRD was undiagnosed or</w:t>
      </w:r>
      <w:r w:rsidR="006068DF">
        <w:rPr>
          <w:rFonts w:ascii="Times" w:eastAsia="Times" w:hAnsi="Times" w:cs="Times"/>
          <w:color w:val="000000"/>
        </w:rPr>
        <w:t xml:space="preserve"> if</w:t>
      </w:r>
      <w:r w:rsidR="00BF0860">
        <w:rPr>
          <w:rFonts w:ascii="Times" w:eastAsia="Times" w:hAnsi="Times" w:cs="Times"/>
          <w:color w:val="000000"/>
        </w:rPr>
        <w:t xml:space="preserve"> the diagnosis was not considered to contribute to cause of death.</w:t>
      </w:r>
      <w:r w:rsidR="00EF37D2">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{"citationID":"HZ0W9SLF","properties":{"formattedCitation":"\\super 27\\nosupersub{}","plainCitation":"27","noteIndex":0},"citationItems":[{"id":1603,"uris":["http://zotero.org/users/8233444/items/DKLU47UR"],"itemData":{"id":1603,"type":"article-journal","container-title":"Neurology","issue":"12","note":"ISBN: 0028-3878\npublisher: AAN Enterprises","page":"1045-1050","title":"Contribution of Alzheimer disease to mortality in the United States","volume":"82","author":[{"family":"James","given":"Bryan D."},{"family":"Leurgans","given":"Sue E."},{"family":"Hebert","given":"Liesi E."},{"family":"Scherr","given":"Paul A."},{"family":"Yaffe","given":"Kristine"},{"family":"Bennett","given":"David A."}],"issued":{"date-parts":[["2014"]]}}}],"schema":"https://github.com/citation-style-language/schema/raw/master/csl-citation.json"} </w:instrText>
      </w:r>
      <w:r w:rsidR="00EF37D2">
        <w:rPr>
          <w:rFonts w:ascii="Times" w:eastAsia="Times" w:hAnsi="Times" w:cs="Times"/>
          <w:color w:val="000000"/>
        </w:rPr>
        <w:fldChar w:fldCharType="separate"/>
      </w:r>
      <w:r w:rsidR="00E436F9" w:rsidRPr="00E436F9">
        <w:rPr>
          <w:rFonts w:ascii="Times" w:hAnsi="Times" w:cs="Times"/>
          <w:vertAlign w:val="superscript"/>
        </w:rPr>
        <w:t>27</w:t>
      </w:r>
      <w:r w:rsidR="00EF37D2">
        <w:rPr>
          <w:rFonts w:ascii="Times" w:eastAsia="Times" w:hAnsi="Times" w:cs="Times"/>
          <w:color w:val="000000"/>
        </w:rPr>
        <w:fldChar w:fldCharType="end"/>
      </w:r>
      <w:r w:rsidR="00BF0860">
        <w:rPr>
          <w:rFonts w:ascii="Times" w:eastAsia="Times" w:hAnsi="Times" w:cs="Times"/>
          <w:color w:val="000000"/>
        </w:rPr>
        <w:t xml:space="preserve"> </w:t>
      </w:r>
      <w:r w:rsidR="00F84F20">
        <w:rPr>
          <w:rFonts w:ascii="Times" w:eastAsia="Times" w:hAnsi="Times" w:cs="Times"/>
          <w:color w:val="000000"/>
        </w:rPr>
        <w:t xml:space="preserve">However, the patterns of </w:t>
      </w:r>
      <w:r w:rsidR="00221E20">
        <w:rPr>
          <w:rFonts w:ascii="Times" w:eastAsia="Times" w:hAnsi="Times" w:cs="Times"/>
          <w:color w:val="000000"/>
        </w:rPr>
        <w:t xml:space="preserve">temporal </w:t>
      </w:r>
      <w:r w:rsidR="00F84F20">
        <w:rPr>
          <w:rFonts w:ascii="Times" w:eastAsia="Times" w:hAnsi="Times" w:cs="Times"/>
          <w:color w:val="000000"/>
        </w:rPr>
        <w:t>changes in ADRD</w:t>
      </w:r>
      <w:r w:rsidR="00221E20">
        <w:rPr>
          <w:rFonts w:ascii="Times" w:eastAsia="Times" w:hAnsi="Times" w:cs="Times"/>
          <w:color w:val="000000"/>
        </w:rPr>
        <w:t>-related</w:t>
      </w:r>
      <w:r w:rsidR="00F84F20">
        <w:rPr>
          <w:rFonts w:ascii="Times" w:eastAsia="Times" w:hAnsi="Times" w:cs="Times"/>
          <w:color w:val="000000"/>
        </w:rPr>
        <w:t xml:space="preserve"> excess deaths </w:t>
      </w:r>
      <w:r w:rsidR="00221E20">
        <w:rPr>
          <w:rFonts w:ascii="Times" w:eastAsia="Times" w:hAnsi="Times" w:cs="Times"/>
          <w:color w:val="000000"/>
        </w:rPr>
        <w:t xml:space="preserve">that our study revealed </w:t>
      </w:r>
      <w:r w:rsidR="00A53B8D">
        <w:rPr>
          <w:rFonts w:ascii="Times" w:eastAsia="Times" w:hAnsi="Times" w:cs="Times"/>
          <w:color w:val="000000"/>
        </w:rPr>
        <w:t xml:space="preserve">are </w:t>
      </w:r>
      <w:r w:rsidR="00221E20">
        <w:rPr>
          <w:rFonts w:ascii="Times" w:eastAsia="Times" w:hAnsi="Times" w:cs="Times"/>
          <w:color w:val="000000"/>
        </w:rPr>
        <w:t xml:space="preserve">corroborated </w:t>
      </w:r>
      <w:r w:rsidR="00A53B8D">
        <w:rPr>
          <w:rFonts w:ascii="Times" w:eastAsia="Times" w:hAnsi="Times" w:cs="Times"/>
          <w:color w:val="000000"/>
        </w:rPr>
        <w:t xml:space="preserve">unpublished </w:t>
      </w:r>
      <w:r w:rsidR="00F84F20">
        <w:rPr>
          <w:rFonts w:ascii="Times" w:eastAsia="Times" w:hAnsi="Times" w:cs="Times"/>
          <w:color w:val="000000"/>
        </w:rPr>
        <w:t>Medicare data</w:t>
      </w:r>
      <w:r w:rsidR="004B4153">
        <w:rPr>
          <w:rFonts w:ascii="Times" w:eastAsia="Times" w:hAnsi="Times" w:cs="Times"/>
          <w:color w:val="000000"/>
        </w:rPr>
        <w:t>, which show</w:t>
      </w:r>
      <w:r w:rsidR="00221E20">
        <w:rPr>
          <w:rFonts w:ascii="Times" w:eastAsia="Times" w:hAnsi="Times" w:cs="Times"/>
          <w:color w:val="000000"/>
        </w:rPr>
        <w:t>ed</w:t>
      </w:r>
      <w:r w:rsidR="004B4153">
        <w:rPr>
          <w:rFonts w:ascii="Times" w:eastAsia="Times" w:hAnsi="Times" w:cs="Times"/>
          <w:color w:val="000000"/>
        </w:rPr>
        <w:t xml:space="preserve"> a decline in excess deaths </w:t>
      </w:r>
      <w:r w:rsidR="004B4153" w:rsidRPr="00926C06">
        <w:rPr>
          <w:rFonts w:ascii="Times" w:hAnsi="Times"/>
          <w:i/>
          <w:color w:val="000000"/>
        </w:rPr>
        <w:t>among individuals with ADRD</w:t>
      </w:r>
      <w:r w:rsidR="004B4153">
        <w:rPr>
          <w:rFonts w:ascii="Times" w:eastAsia="Times" w:hAnsi="Times" w:cs="Times"/>
          <w:color w:val="000000"/>
        </w:rPr>
        <w:t xml:space="preserve"> in 202</w:t>
      </w:r>
      <w:r w:rsidR="006831B2">
        <w:rPr>
          <w:rFonts w:ascii="Times" w:eastAsia="Times" w:hAnsi="Times" w:cs="Times"/>
          <w:color w:val="000000"/>
        </w:rPr>
        <w:t>1</w:t>
      </w:r>
      <w:r w:rsidR="00F84F20">
        <w:rPr>
          <w:rFonts w:ascii="Times" w:eastAsia="Times" w:hAnsi="Times" w:cs="Times"/>
          <w:color w:val="000000"/>
        </w:rPr>
        <w:t>.</w:t>
      </w:r>
      <w:r w:rsidR="006831B2">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{"citationID":"MIqpOdi4","properties":{"formattedCitation":"\\super 28\\nosupersub{}","plainCitation":"28","noteIndex":0},"citationItems":[{"id":1582,"uris":["http://zotero.org/users/8233444/items/QLB8C7DA"],"itemData":{"id":1582,"type":"report","publisher":"NORC at the University of Chicago","title":"COVID-19 Excess Deaths in Medicare","URL":"https://www.norc.org/PDFs/ASonHealth/Spotlight%20Health%20%20COVID%20Excess%20Deaths%20in%20Medicare%20%20SLIDES.pdf","author":[{"literal":"Pearson, C"},{"literal":"Hartzman, A"}],"issued":{"date-parts":[["2022",5,25]]}}}],"schema":"https://github.com/citation-style-language/schema/raw/master/csl-citation.json"} </w:instrText>
      </w:r>
      <w:r w:rsidR="006831B2">
        <w:rPr>
          <w:rFonts w:ascii="Times" w:eastAsia="Times" w:hAnsi="Times" w:cs="Times"/>
          <w:color w:val="000000"/>
        </w:rPr>
        <w:fldChar w:fldCharType="separate"/>
      </w:r>
      <w:r w:rsidR="00E436F9" w:rsidRPr="00E436F9">
        <w:rPr>
          <w:rFonts w:ascii="Times" w:hAnsi="Times" w:cs="Times"/>
          <w:vertAlign w:val="superscript"/>
        </w:rPr>
        <w:t>28</w:t>
      </w:r>
      <w:r w:rsidR="006831B2">
        <w:rPr>
          <w:rFonts w:ascii="Times" w:eastAsia="Times" w:hAnsi="Times" w:cs="Times"/>
          <w:color w:val="000000"/>
        </w:rPr>
        <w:fldChar w:fldCharType="end"/>
      </w:r>
      <w:r w:rsidR="00F84F20">
        <w:rPr>
          <w:rFonts w:ascii="Times" w:eastAsia="Times" w:hAnsi="Times" w:cs="Times"/>
          <w:color w:val="000000"/>
        </w:rPr>
        <w:t xml:space="preserve"> </w:t>
      </w:r>
      <w:r w:rsidR="00A8528B">
        <w:rPr>
          <w:rFonts w:ascii="Times" w:eastAsia="Times" w:hAnsi="Times" w:cs="Times"/>
          <w:color w:val="000000"/>
        </w:rPr>
        <w:t>O</w:t>
      </w:r>
      <w:r w:rsidR="00BF0860">
        <w:rPr>
          <w:rFonts w:ascii="Times" w:eastAsia="Times" w:hAnsi="Times" w:cs="Times"/>
          <w:color w:val="000000"/>
        </w:rPr>
        <w:t xml:space="preserve">ur findings may underestimate the number of ADRD-related </w:t>
      </w:r>
      <w:r w:rsidR="00BF0860">
        <w:rPr>
          <w:rFonts w:ascii="Times" w:eastAsia="Times" w:hAnsi="Times" w:cs="Times"/>
          <w:color w:val="000000"/>
        </w:rPr>
        <w:lastRenderedPageBreak/>
        <w:t>deaths from racial</w:t>
      </w:r>
      <w:r w:rsidR="00AE2381">
        <w:rPr>
          <w:rFonts w:ascii="Times" w:eastAsia="Times" w:hAnsi="Times" w:cs="Times"/>
          <w:color w:val="000000"/>
        </w:rPr>
        <w:t>/</w:t>
      </w:r>
      <w:r w:rsidR="00BF0860">
        <w:rPr>
          <w:rFonts w:ascii="Times" w:eastAsia="Times" w:hAnsi="Times" w:cs="Times"/>
          <w:color w:val="000000"/>
        </w:rPr>
        <w:t>ethnic minority groups in whom ADRD underdiagnosis is common.</w:t>
      </w:r>
      <w:r w:rsidR="00BF0860">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{"citationID":"hC6kKvjO","properties":{"formattedCitation":"\\super 29\\nosupersub{}","plainCitation":"29","noteIndex":0},"citationItems":[{"id":613,"uris":["http://zotero.org/users/8233444/items/R2RG24V9"],"itemData":{"id":613,"type":"article-journal","container-title":"Alzheimer's &amp; Dementia: Translational Research &amp; Clinical Interventions","note":"ISBN: 2352-8737\npublisher: Elsevier","page":"891-898","title":"Racial disparities and temporal trends in dementia misdiagnosis risk in the United States","volume":"5","author":[{"family":"Gianattasio","given":"Kan Z."},{"family":"Prather","given":"Christina"},{"family":"Glymour","given":"M. Maria"},{"family":"Ciarleglio","given":"Adam"},{"family":"Power","given":"Melinda C."}],"issued":{"date-parts":[["2019"]]}}}],"schema":"https://github.com/citation-style-language/schema/raw/master/csl-citation.json"} </w:instrText>
      </w:r>
      <w:r w:rsidR="00BF0860">
        <w:rPr>
          <w:rFonts w:ascii="Times" w:eastAsia="Times" w:hAnsi="Times" w:cs="Times"/>
          <w:color w:val="000000"/>
        </w:rPr>
        <w:fldChar w:fldCharType="separate"/>
      </w:r>
      <w:r w:rsidR="00E436F9" w:rsidRPr="00E436F9">
        <w:rPr>
          <w:rFonts w:ascii="Times" w:hAnsi="Times" w:cs="Times"/>
          <w:vertAlign w:val="superscript"/>
        </w:rPr>
        <w:t>29</w:t>
      </w:r>
      <w:r w:rsidR="00BF0860">
        <w:rPr>
          <w:rFonts w:ascii="Times" w:eastAsia="Times" w:hAnsi="Times" w:cs="Times"/>
          <w:color w:val="000000"/>
        </w:rPr>
        <w:fldChar w:fldCharType="end"/>
      </w:r>
      <w:r w:rsidR="00BF0860">
        <w:rPr>
          <w:rFonts w:ascii="Times" w:eastAsia="Times" w:hAnsi="Times" w:cs="Times"/>
          <w:color w:val="000000"/>
        </w:rPr>
        <w:t xml:space="preserve"> </w:t>
      </w:r>
      <w:r w:rsidR="00A8528B">
        <w:rPr>
          <w:rFonts w:ascii="Times" w:eastAsia="Times" w:hAnsi="Times" w:cs="Times"/>
          <w:color w:val="000000"/>
        </w:rPr>
        <w:t>Finally</w:t>
      </w:r>
      <w:r w:rsidR="00BF0860">
        <w:rPr>
          <w:rFonts w:ascii="Times" w:eastAsia="Times" w:hAnsi="Times" w:cs="Times"/>
          <w:color w:val="000000"/>
        </w:rPr>
        <w:t>, t</w:t>
      </w:r>
      <w:r w:rsidR="00BF0860" w:rsidRPr="0058581C">
        <w:rPr>
          <w:rFonts w:ascii="Times" w:eastAsia="Times" w:hAnsi="Times" w:cs="Times"/>
          <w:color w:val="000000"/>
        </w:rPr>
        <w:t xml:space="preserve">he 2022 </w:t>
      </w:r>
      <w:r w:rsidR="00BF0860">
        <w:rPr>
          <w:rFonts w:ascii="Times" w:eastAsia="Times" w:hAnsi="Times" w:cs="Times"/>
          <w:color w:val="000000"/>
        </w:rPr>
        <w:t xml:space="preserve">death </w:t>
      </w:r>
      <w:r w:rsidR="00BF0860" w:rsidRPr="00BF0860">
        <w:rPr>
          <w:rFonts w:ascii="Times" w:eastAsia="Times" w:hAnsi="Times" w:cs="Times"/>
          <w:color w:val="000000"/>
        </w:rPr>
        <w:t xml:space="preserve">certificate data are provisional. </w:t>
      </w:r>
      <w:r w:rsidR="00A8528B">
        <w:rPr>
          <w:rFonts w:ascii="Times" w:eastAsia="Times" w:hAnsi="Times" w:cs="Times"/>
          <w:color w:val="000000"/>
        </w:rPr>
        <w:t>Although</w:t>
      </w:r>
      <w:r w:rsidR="00221E20" w:rsidRPr="00BF0860">
        <w:rPr>
          <w:rFonts w:ascii="Times" w:eastAsia="Times" w:hAnsi="Times" w:cs="Times"/>
          <w:color w:val="000000"/>
        </w:rPr>
        <w:t xml:space="preserve"> </w:t>
      </w:r>
      <w:r w:rsidR="00E10110" w:rsidRPr="00BF0860">
        <w:rPr>
          <w:rFonts w:ascii="Times" w:eastAsia="Times" w:hAnsi="Times" w:cs="Times"/>
          <w:color w:val="000000"/>
        </w:rPr>
        <w:t>analyz</w:t>
      </w:r>
      <w:r w:rsidR="00E10110">
        <w:rPr>
          <w:rFonts w:ascii="Times" w:eastAsia="Times" w:hAnsi="Times" w:cs="Times"/>
          <w:color w:val="000000"/>
        </w:rPr>
        <w:t>ing</w:t>
      </w:r>
      <w:r w:rsidR="00E10110" w:rsidRPr="00BF0860">
        <w:rPr>
          <w:rFonts w:ascii="Times" w:eastAsia="Times" w:hAnsi="Times" w:cs="Times"/>
          <w:color w:val="000000"/>
        </w:rPr>
        <w:t xml:space="preserve"> finalized</w:t>
      </w:r>
      <w:r w:rsidR="00221E20" w:rsidRPr="00BF0860">
        <w:rPr>
          <w:rFonts w:ascii="Times" w:eastAsia="Times" w:hAnsi="Times" w:cs="Times"/>
          <w:color w:val="000000"/>
        </w:rPr>
        <w:t xml:space="preserve"> </w:t>
      </w:r>
      <w:r w:rsidR="00221E20">
        <w:rPr>
          <w:rFonts w:ascii="Times" w:eastAsia="Times" w:hAnsi="Times" w:cs="Times"/>
          <w:color w:val="000000"/>
        </w:rPr>
        <w:t>death certificates would be ideal</w:t>
      </w:r>
      <w:r w:rsidR="00221E20" w:rsidRPr="00BF0860">
        <w:rPr>
          <w:rFonts w:ascii="Times" w:eastAsia="Times" w:hAnsi="Times" w:cs="Times"/>
          <w:color w:val="000000"/>
        </w:rPr>
        <w:t>, us</w:t>
      </w:r>
      <w:r w:rsidR="00221E20">
        <w:rPr>
          <w:rFonts w:ascii="Times" w:eastAsia="Times" w:hAnsi="Times" w:cs="Times"/>
          <w:color w:val="000000"/>
        </w:rPr>
        <w:t>ing currently</w:t>
      </w:r>
      <w:r w:rsidR="00221E20" w:rsidRPr="00BF0860">
        <w:rPr>
          <w:rFonts w:ascii="Times" w:eastAsia="Times" w:hAnsi="Times" w:cs="Times"/>
          <w:color w:val="000000"/>
        </w:rPr>
        <w:t xml:space="preserve"> available data </w:t>
      </w:r>
      <w:r w:rsidR="00221E20">
        <w:rPr>
          <w:rFonts w:ascii="Times" w:eastAsia="Times" w:hAnsi="Times" w:cs="Times"/>
          <w:color w:val="000000"/>
        </w:rPr>
        <w:t xml:space="preserve">is critical </w:t>
      </w:r>
      <w:r w:rsidR="00221E20" w:rsidRPr="00BF0860">
        <w:rPr>
          <w:rFonts w:ascii="Times" w:eastAsia="Times" w:hAnsi="Times" w:cs="Times"/>
          <w:color w:val="000000"/>
        </w:rPr>
        <w:t xml:space="preserve">to inform timely policy responses. </w:t>
      </w:r>
    </w:p>
    <w:p w14:paraId="488B37BC" w14:textId="3EAD8F89" w:rsidR="00925F54" w:rsidRDefault="00182CFF" w:rsidP="00925F54">
      <w:pPr>
        <w:pBdr>
          <w:top w:val="nil"/>
          <w:left w:val="nil"/>
          <w:bottom w:val="nil"/>
          <w:right w:val="nil"/>
          <w:between w:val="nil"/>
        </w:pBdr>
        <w:spacing w:line="480" w:lineRule="auto"/>
        <w:contextualSpacing/>
        <w:rPr>
          <w:rFonts w:ascii="Times" w:eastAsia="Times" w:hAnsi="Times" w:cs="Times"/>
          <w:color w:val="000000"/>
        </w:rPr>
      </w:pPr>
      <w:r w:rsidRPr="00C64121">
        <w:rPr>
          <w:rFonts w:ascii="Times" w:eastAsia="Times" w:hAnsi="Times" w:cs="Times"/>
          <w:color w:val="000000"/>
        </w:rPr>
        <w:t xml:space="preserve">       </w:t>
      </w:r>
      <w:r w:rsidR="00BF0860">
        <w:rPr>
          <w:rFonts w:ascii="Times" w:eastAsia="Times" w:hAnsi="Times" w:cs="Times"/>
          <w:color w:val="000000"/>
        </w:rPr>
        <w:t xml:space="preserve">This study has </w:t>
      </w:r>
      <w:r w:rsidR="00BF0860">
        <w:rPr>
          <w:rFonts w:ascii="Times New Roman" w:eastAsia="Times New Roman" w:hAnsi="Times New Roman" w:cs="Times New Roman"/>
          <w:color w:val="000000"/>
        </w:rPr>
        <w:t>several strengths. The inclusion of 2020, 2021, and early 2022 data allowed us to capture the dynamics of the pandemic’s impact on individuals who lived with ADRD. Most prior research relied on underlying-cause-of-death classification.</w:t>
      </w:r>
      <w:r w:rsidR="00BF0860">
        <w:rPr>
          <w:rFonts w:ascii="Times New Roman" w:eastAsia="Times New Roman" w:hAnsi="Times New Roman" w:cs="Times New Roman"/>
          <w:color w:val="000000"/>
        </w:rPr>
        <w:fldChar w:fldCharType="begin"/>
      </w:r>
      <w:r w:rsidR="00BC2DF1">
        <w:rPr>
          <w:rFonts w:ascii="Times New Roman" w:eastAsia="Times New Roman" w:hAnsi="Times New Roman" w:cs="Times New Roman"/>
          <w:color w:val="000000"/>
        </w:rPr>
        <w:instrText xml:space="preserve"> ADDIN ZOTERO_ITEM CSL_CITATION {"citationID":"NGbzIW5V","properties":{"formattedCitation":"\\super 7,15\\nosupersub{}","plainCitation":"7,15","noteIndex":0},"citationItems":[{"id":557,"uris":["http://zotero.org/users/8233444/items/SMSF3KZP"],"itemData":{"id":557,"type":"article-journal","container-title":"Annals of internal medicine","issue":"12","note":"ISBN: 0003-4819\npublisher: American College of Physicians","page":"1693-1699","title":"Racial and ethnic disparities in excess deaths during the COVID-19 pandemic, March to December 2020","volume":"174","author":[{"family":"Shiels","given":"Meredith S."},{"family":"Haque","given":"Anika T."},{"family":"Haozous","given":"Emily A."},{"family":"Albert","given":"Paul S."},{"family":"Almeida","given":"Jonas S."},{"family":"García-Closas","given":"Montserrat"},{"family":"Nápoles","given":"Anna M."},{"family":"Pérez-Stable","given":"Eliseo J."},{"family":"Freedman","given":"Neal D."},{"family":"Berrington de González","given":"Amy"}],"issued":{"date-parts":[["2021"]]}}},{"id":572,"uris":["http://zotero.org/users/8233444/items/7GMKGXAK"],"itemData":{"id":572,"type":"article-journal","container-title":"American Journal of Epidemiology","title":"The US Midlife Mortality Crisis Continues: Excess Cause-Specific Mortality During 2020","author":[{"family":"Glei","given":"Dana A."}],"issued":{"date-parts":[["2021"]]}}}],"schema":"https://github.com/citation-style-language/schema/raw/master/csl-citation.json"} </w:instrText>
      </w:r>
      <w:r w:rsidR="00BF0860">
        <w:rPr>
          <w:rFonts w:ascii="Times New Roman" w:eastAsia="Times New Roman" w:hAnsi="Times New Roman" w:cs="Times New Roman"/>
          <w:color w:val="000000"/>
        </w:rPr>
        <w:fldChar w:fldCharType="separate"/>
      </w:r>
      <w:r w:rsidR="00BC2DF1" w:rsidRPr="00BC2DF1">
        <w:rPr>
          <w:rFonts w:ascii="Times New Roman" w:hAnsi="Times New Roman" w:cs="Times New Roman"/>
          <w:vertAlign w:val="superscript"/>
        </w:rPr>
        <w:t>7,15</w:t>
      </w:r>
      <w:r w:rsidR="00BF0860">
        <w:rPr>
          <w:rFonts w:ascii="Times New Roman" w:eastAsia="Times New Roman" w:hAnsi="Times New Roman" w:cs="Times New Roman"/>
          <w:color w:val="000000"/>
        </w:rPr>
        <w:fldChar w:fldCharType="end"/>
      </w:r>
      <w:r w:rsidR="00BF0860">
        <w:rPr>
          <w:rFonts w:ascii="Times New Roman" w:eastAsia="Times New Roman" w:hAnsi="Times New Roman" w:cs="Times New Roman"/>
          <w:color w:val="000000"/>
        </w:rPr>
        <w:t xml:space="preserve"> </w:t>
      </w:r>
      <w:r w:rsidR="00BF0860">
        <w:rPr>
          <w:rFonts w:ascii="Times" w:eastAsia="Times" w:hAnsi="Times" w:cs="Times"/>
          <w:color w:val="000000"/>
        </w:rPr>
        <w:t>Our inclusion of both the underlying and contributing causes of death likely lessens the impact of misclassification of both ADRD and COVID-19.</w:t>
      </w:r>
      <w:r w:rsidR="00BF0860">
        <w:rPr>
          <w:rFonts w:ascii="Times" w:eastAsia="Times" w:hAnsi="Times" w:cs="Times"/>
          <w:color w:val="000000"/>
        </w:rPr>
        <w:fldChar w:fldCharType="begin"/>
      </w:r>
      <w:r w:rsidR="00E436F9">
        <w:rPr>
          <w:rFonts w:ascii="Times" w:eastAsia="Times" w:hAnsi="Times" w:cs="Times"/>
          <w:color w:val="000000"/>
        </w:rPr>
        <w:instrText xml:space="preserve"> ADDIN ZOTERO_ITEM CSL_CITATION {"citationID":"WFWbvMqJ","properties":{"formattedCitation":"\\super 30,31\\nosupersub{}","plainCitation":"30,31","noteIndex":0},"citationItems":[{"id":575,"uris":["http://zotero.org/users/8233444/items/TAB5DXU5"],"itemData":{"id":575,"type":"article-journal","container-title":"Epidemiology","issue":"1","note":"ISBN: 1044-3983\npublisher: LWW","page":"100-103","title":"A comparison of underlying cause and multiple causes of death: US vital statistics, 2000–2001","volume":"17","author":[{"family":"Redelings","given":"Matthew D."},{"family":"Sorvillo","given":"Frank"},{"family":"Simon","given":"Paul"}],"issued":{"date-parts":[["2006"]]}}},{"id":576,"uris":["http://zotero.org/users/8233444/items/IR2PNZ54"],"itemData":{"id":576,"type":"article-journal","container-title":"Archives of internal medicine","issue":"2","note":"ISBN: 0003-9926\npublisher: American Medical Association","page":"277-284","title":"Problems with proper completion and accuracy of the cause-of-death statement","volume":"161","author":[{"family":"Sehdev","given":"Ann E. Smith"},{"family":"Hutchins","given":"Grover M."}],"issued":{"date-parts":[["2001"]]}}}],"schema":"https://github.com/citation-style-language/schema/raw/master/csl-citation.json"} </w:instrText>
      </w:r>
      <w:r w:rsidR="00BF0860">
        <w:rPr>
          <w:rFonts w:ascii="Times" w:eastAsia="Times" w:hAnsi="Times" w:cs="Times"/>
          <w:color w:val="000000"/>
        </w:rPr>
        <w:fldChar w:fldCharType="separate"/>
      </w:r>
      <w:r w:rsidR="00E436F9" w:rsidRPr="00E436F9">
        <w:rPr>
          <w:rFonts w:ascii="Times" w:hAnsi="Times" w:cs="Times"/>
          <w:vertAlign w:val="superscript"/>
        </w:rPr>
        <w:t>30,31</w:t>
      </w:r>
      <w:r w:rsidR="00BF0860">
        <w:rPr>
          <w:rFonts w:ascii="Times" w:eastAsia="Times" w:hAnsi="Times" w:cs="Times"/>
          <w:color w:val="000000"/>
        </w:rPr>
        <w:fldChar w:fldCharType="end"/>
      </w:r>
      <w:r w:rsidR="00BF0860">
        <w:rPr>
          <w:rFonts w:ascii="Times New Roman" w:eastAsia="Times New Roman" w:hAnsi="Times New Roman" w:cs="Times New Roman"/>
          <w:color w:val="000000"/>
        </w:rPr>
        <w:t xml:space="preserve"> </w:t>
      </w:r>
      <w:r w:rsidR="00BF0860">
        <w:rPr>
          <w:rFonts w:ascii="Times" w:eastAsia="Times" w:hAnsi="Times" w:cs="Times"/>
          <w:color w:val="000000"/>
        </w:rPr>
        <w:t xml:space="preserve">Our time series models starting in 2014 accounted for </w:t>
      </w:r>
      <w:r w:rsidR="00BF0860">
        <w:rPr>
          <w:rFonts w:ascii="Times New Roman" w:eastAsia="Times New Roman" w:hAnsi="Times New Roman" w:cs="Times New Roman"/>
          <w:color w:val="000000"/>
        </w:rPr>
        <w:t xml:space="preserve">pre-pandemic temporal trends in deaths, for example due to population aging or increased </w:t>
      </w:r>
      <w:r w:rsidR="006068DF">
        <w:rPr>
          <w:rFonts w:ascii="Times New Roman" w:eastAsia="Times New Roman" w:hAnsi="Times New Roman" w:cs="Times New Roman"/>
          <w:color w:val="000000"/>
        </w:rPr>
        <w:t xml:space="preserve">ADRD </w:t>
      </w:r>
      <w:r w:rsidR="00BF0860">
        <w:rPr>
          <w:rFonts w:ascii="Times New Roman" w:eastAsia="Times New Roman" w:hAnsi="Times New Roman" w:cs="Times New Roman"/>
          <w:color w:val="000000"/>
        </w:rPr>
        <w:t>diagnoses.</w:t>
      </w:r>
      <w:r w:rsidR="00BF0860">
        <w:rPr>
          <w:rFonts w:ascii="Times New Roman" w:eastAsia="Times New Roman" w:hAnsi="Times New Roman" w:cs="Times New Roman"/>
          <w:color w:val="000000"/>
        </w:rPr>
        <w:fldChar w:fldCharType="begin"/>
      </w:r>
      <w:r w:rsidR="00E436F9">
        <w:rPr>
          <w:rFonts w:ascii="Times New Roman" w:eastAsia="Times New Roman" w:hAnsi="Times New Roman" w:cs="Times New Roman"/>
          <w:color w:val="000000"/>
        </w:rPr>
        <w:instrText xml:space="preserve"> ADDIN ZOTERO_ITEM CSL_CITATION {"citationID":"LTNFDWZ1","properties":{"formattedCitation":"\\super 32\\nosupersub{}","plainCitation":"32","noteIndex":0},"citationItems":[{"id":577,"uris":["http://zotero.org/users/8233444/items/BN8MZZBQ"],"itemData":{"id":577,"type":"article-journal","container-title":"bmj","note":"ISBN: 1756-1833\npublisher: British Medical Journal Publishing Group","title":"Excess deaths associated with covid-19 pandemic in 2020: age and sex disaggregated time series analysis in 29 high income countries","volume":"373","author":[{"family":"Islam","given":"Nazrul"},{"family":"Shkolnikov","given":"Vladimir M."},{"family":"Acosta","given":"Rolando J."},{"family":"Klimkin","given":"Ilya"},{"family":"Kawachi","given":"Ichiro"},{"family":"Irizarry","given":"Rafael A."},{"family":"Alicandro","given":"Gianfranco"},{"family":"Khunti","given":"Kamlesh"},{"family":"Yates","given":"Tom"},{"family":"Jdanov","given":"Dmitri A."}],"issued":{"date-parts":[["2021"]]}}}],"schema":"https://github.com/citation-style-language/schema/raw/master/csl-citation.json"} </w:instrText>
      </w:r>
      <w:r w:rsidR="00BF0860">
        <w:rPr>
          <w:rFonts w:ascii="Times New Roman" w:eastAsia="Times New Roman" w:hAnsi="Times New Roman" w:cs="Times New Roman"/>
          <w:color w:val="000000"/>
        </w:rPr>
        <w:fldChar w:fldCharType="separate"/>
      </w:r>
      <w:r w:rsidR="00E436F9" w:rsidRPr="00E436F9">
        <w:rPr>
          <w:rFonts w:ascii="Times New Roman" w:hAnsi="Times New Roman" w:cs="Times New Roman"/>
          <w:vertAlign w:val="superscript"/>
        </w:rPr>
        <w:t>32</w:t>
      </w:r>
      <w:r w:rsidR="00BF0860">
        <w:rPr>
          <w:rFonts w:ascii="Times New Roman" w:eastAsia="Times New Roman" w:hAnsi="Times New Roman" w:cs="Times New Roman"/>
          <w:color w:val="000000"/>
        </w:rPr>
        <w:fldChar w:fldCharType="end"/>
      </w:r>
      <w:r w:rsidR="00BF0860">
        <w:rPr>
          <w:rFonts w:ascii="Times" w:eastAsia="Times" w:hAnsi="Times" w:cs="Times"/>
          <w:color w:val="000000"/>
        </w:rPr>
        <w:t xml:space="preserve"> </w:t>
      </w:r>
    </w:p>
    <w:p w14:paraId="0A28302A" w14:textId="5B04AA13" w:rsidR="00BF0860" w:rsidRDefault="00BF0860">
      <w:pPr>
        <w:spacing w:line="480" w:lineRule="auto"/>
        <w:contextualSpacing/>
        <w:rPr>
          <w:rFonts w:ascii="Times" w:eastAsia="Times" w:hAnsi="Times" w:cs="Times"/>
          <w:b/>
          <w:color w:val="000000"/>
        </w:rPr>
      </w:pPr>
      <w:r>
        <w:rPr>
          <w:rFonts w:ascii="Times" w:eastAsia="Times" w:hAnsi="Times" w:cs="Times"/>
          <w:b/>
          <w:color w:val="000000"/>
        </w:rPr>
        <w:t>Conclusions</w:t>
      </w:r>
    </w:p>
    <w:p w14:paraId="72AB28AF" w14:textId="7DDF5616" w:rsidR="00BF0860" w:rsidRDefault="00182CFF" w:rsidP="00926C06">
      <w:pPr>
        <w:spacing w:line="480" w:lineRule="auto"/>
        <w:contextualSpacing/>
        <w:rPr>
          <w:rFonts w:ascii="Times" w:eastAsia="Times" w:hAnsi="Times" w:cs="Times"/>
        </w:rPr>
      </w:pPr>
      <w:r w:rsidRPr="00C64121">
        <w:rPr>
          <w:rFonts w:ascii="Times" w:eastAsia="Times" w:hAnsi="Times" w:cs="Times"/>
          <w:color w:val="000000"/>
        </w:rPr>
        <w:t xml:space="preserve">       </w:t>
      </w:r>
      <w:r w:rsidR="00BF0860">
        <w:rPr>
          <w:rFonts w:ascii="Times New Roman" w:eastAsia="Times New Roman" w:hAnsi="Times New Roman" w:cs="Times New Roman"/>
          <w:color w:val="000000"/>
        </w:rPr>
        <w:t xml:space="preserve">Pandemic-era mortality </w:t>
      </w:r>
      <w:r w:rsidR="006623C4">
        <w:rPr>
          <w:rFonts w:ascii="Times New Roman" w:eastAsia="Times New Roman" w:hAnsi="Times New Roman" w:cs="Times New Roman"/>
          <w:color w:val="000000"/>
        </w:rPr>
        <w:t>with</w:t>
      </w:r>
      <w:r w:rsidR="00BF0860">
        <w:rPr>
          <w:rFonts w:ascii="Times New Roman" w:eastAsia="Times New Roman" w:hAnsi="Times New Roman" w:cs="Times New Roman"/>
          <w:color w:val="000000"/>
        </w:rPr>
        <w:t xml:space="preserve"> ADRD</w:t>
      </w:r>
      <w:r w:rsidR="006623C4">
        <w:rPr>
          <w:rFonts w:ascii="Times New Roman" w:eastAsia="Times New Roman" w:hAnsi="Times New Roman" w:cs="Times New Roman"/>
          <w:color w:val="000000"/>
        </w:rPr>
        <w:t xml:space="preserve"> as an underlying or contributing cause</w:t>
      </w:r>
      <w:r w:rsidR="00BF0860">
        <w:rPr>
          <w:rFonts w:ascii="Times New Roman" w:eastAsia="Times New Roman" w:hAnsi="Times New Roman" w:cs="Times New Roman"/>
          <w:color w:val="000000"/>
        </w:rPr>
        <w:t xml:space="preserve"> has been extremely high. These deaths are often preventable, and ADRD-related mortality fell markedly in long-term care settings later in the pandemic.</w:t>
      </w:r>
      <w:r w:rsidR="00A24B5D">
        <w:rPr>
          <w:rFonts w:ascii="Times New Roman" w:eastAsia="Times New Roman" w:hAnsi="Times New Roman" w:cs="Times New Roman"/>
          <w:color w:val="000000"/>
        </w:rPr>
        <w:t xml:space="preserve"> </w:t>
      </w:r>
      <w:r w:rsidR="00BF0860">
        <w:rPr>
          <w:rFonts w:ascii="Times New Roman" w:eastAsia="Times New Roman" w:hAnsi="Times New Roman" w:cs="Times New Roman"/>
          <w:color w:val="000000"/>
        </w:rPr>
        <w:t xml:space="preserve">Vaccinations were likely critical to these improvements. Our findings </w:t>
      </w:r>
      <w:r w:rsidR="00BF0860">
        <w:rPr>
          <w:rFonts w:ascii="Times New Roman" w:eastAsia="Times New Roman" w:hAnsi="Times New Roman" w:cs="Times New Roman"/>
        </w:rPr>
        <w:t>underscore the urgent need to mitigate the pandemic’s impacts on community-dwelling older adults with ADRD.</w:t>
      </w:r>
      <w:r w:rsidR="00BF0860">
        <w:rPr>
          <w:rFonts w:ascii="Times" w:eastAsia="Times" w:hAnsi="Times" w:cs="Times"/>
        </w:rPr>
        <w:br w:type="page"/>
      </w:r>
    </w:p>
    <w:p w14:paraId="30D38114" w14:textId="77777777" w:rsidR="00673656" w:rsidRPr="00673656" w:rsidRDefault="00673656" w:rsidP="00673656">
      <w:pPr>
        <w:suppressAutoHyphens/>
        <w:spacing w:after="160" w:line="259" w:lineRule="auto"/>
        <w:rPr>
          <w:rFonts w:ascii="Times" w:hAnsi="Times"/>
          <w:b/>
          <w:color w:val="222222"/>
          <w:lang w:eastAsia="zh-CN"/>
        </w:rPr>
      </w:pPr>
      <w:r w:rsidRPr="00673656">
        <w:rPr>
          <w:rFonts w:ascii="Times" w:hAnsi="Times"/>
          <w:b/>
          <w:color w:val="222222"/>
          <w:lang w:eastAsia="zh-CN"/>
        </w:rPr>
        <w:lastRenderedPageBreak/>
        <w:t xml:space="preserve">Acknowledgment </w:t>
      </w:r>
    </w:p>
    <w:p w14:paraId="3D0BB6C8" w14:textId="77777777" w:rsidR="00673656" w:rsidRPr="00673656" w:rsidRDefault="00673656" w:rsidP="00673656">
      <w:pPr>
        <w:suppressAutoHyphens/>
        <w:spacing w:line="480" w:lineRule="auto"/>
        <w:contextualSpacing/>
        <w:rPr>
          <w:rFonts w:ascii="Times New Roman" w:hAnsi="Times New Roman" w:cs="Times New Roman"/>
          <w:b/>
          <w:bCs/>
          <w:lang w:eastAsia="zh-CN"/>
        </w:rPr>
      </w:pPr>
      <w:r w:rsidRPr="00673656">
        <w:rPr>
          <w:rFonts w:ascii="Times New Roman" w:hAnsi="Times New Roman" w:cs="Times New Roman"/>
          <w:b/>
          <w:bCs/>
          <w:lang w:eastAsia="zh-CN"/>
        </w:rPr>
        <w:t xml:space="preserve">Author Contributions: </w:t>
      </w:r>
    </w:p>
    <w:p w14:paraId="056FDA52" w14:textId="7C68E5AE"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 xml:space="preserve">Concept and design: Chen R, Stokes, </w:t>
      </w:r>
      <w:bookmarkStart w:id="66" w:name="_Hlk114441859"/>
      <w:proofErr w:type="spellStart"/>
      <w:r w:rsidRPr="00673656">
        <w:rPr>
          <w:rFonts w:ascii="Times New Roman" w:hAnsi="Times New Roman" w:cs="Times New Roman"/>
          <w:lang w:eastAsia="zh-CN"/>
        </w:rPr>
        <w:t>Glymour</w:t>
      </w:r>
      <w:proofErr w:type="spellEnd"/>
    </w:p>
    <w:bookmarkEnd w:id="66"/>
    <w:p w14:paraId="2F173017" w14:textId="77777777"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Acquisition, analysis, or interpretation of data: All coauthors</w:t>
      </w:r>
    </w:p>
    <w:p w14:paraId="279CB3F4" w14:textId="3B47911C"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 xml:space="preserve">Drafting of the manuscript: Chen R, </w:t>
      </w:r>
      <w:proofErr w:type="spellStart"/>
      <w:r w:rsidRPr="00673656">
        <w:rPr>
          <w:rFonts w:ascii="Times New Roman" w:hAnsi="Times New Roman" w:cs="Times New Roman"/>
          <w:lang w:eastAsia="zh-CN"/>
        </w:rPr>
        <w:t>Glymour</w:t>
      </w:r>
      <w:proofErr w:type="spellEnd"/>
    </w:p>
    <w:p w14:paraId="41B06A10" w14:textId="77777777"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Critical revision of the manuscript for important intellectual content: All coauthors</w:t>
      </w:r>
    </w:p>
    <w:p w14:paraId="27E1BA29" w14:textId="01CB0F9C"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 xml:space="preserve">Statistical analysis: Chen R, </w:t>
      </w:r>
      <w:proofErr w:type="spellStart"/>
      <w:r w:rsidR="009D47E2">
        <w:rPr>
          <w:rFonts w:ascii="Times New Roman" w:hAnsi="Times New Roman" w:cs="Times New Roman"/>
          <w:lang w:eastAsia="zh-CN"/>
        </w:rPr>
        <w:t>Charpignon</w:t>
      </w:r>
      <w:proofErr w:type="spellEnd"/>
      <w:r w:rsidR="009D47E2">
        <w:rPr>
          <w:rFonts w:ascii="Times New Roman" w:hAnsi="Times New Roman" w:cs="Times New Roman"/>
          <w:lang w:eastAsia="zh-CN"/>
        </w:rPr>
        <w:t xml:space="preserve">, </w:t>
      </w:r>
      <w:proofErr w:type="spellStart"/>
      <w:r w:rsidR="009D47E2">
        <w:rPr>
          <w:rFonts w:ascii="Times New Roman" w:hAnsi="Times New Roman" w:cs="Times New Roman"/>
          <w:lang w:eastAsia="zh-CN"/>
        </w:rPr>
        <w:t>Raquib</w:t>
      </w:r>
      <w:proofErr w:type="spellEnd"/>
      <w:r w:rsidR="009D47E2">
        <w:rPr>
          <w:rFonts w:ascii="Times New Roman" w:hAnsi="Times New Roman" w:cs="Times New Roman"/>
          <w:lang w:eastAsia="zh-CN"/>
        </w:rPr>
        <w:t>, Wang, Chen, Y-H</w:t>
      </w:r>
    </w:p>
    <w:p w14:paraId="19AF8246" w14:textId="77777777"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 xml:space="preserve">Obtained funding: </w:t>
      </w:r>
      <w:proofErr w:type="spellStart"/>
      <w:r w:rsidRPr="00673656">
        <w:rPr>
          <w:rFonts w:ascii="Times New Roman" w:hAnsi="Times New Roman" w:cs="Times New Roman"/>
          <w:lang w:eastAsia="zh-CN"/>
        </w:rPr>
        <w:t>Bibbins</w:t>
      </w:r>
      <w:proofErr w:type="spellEnd"/>
      <w:r w:rsidRPr="00673656">
        <w:rPr>
          <w:rFonts w:ascii="Times New Roman" w:hAnsi="Times New Roman" w:cs="Times New Roman"/>
          <w:lang w:eastAsia="zh-CN"/>
        </w:rPr>
        <w:t>-Domingo</w:t>
      </w:r>
    </w:p>
    <w:p w14:paraId="7D2586ED" w14:textId="55945C7C"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 xml:space="preserve">Administrative, technical, or material support: Chen R, </w:t>
      </w:r>
      <w:proofErr w:type="spellStart"/>
      <w:r w:rsidR="009D47E2">
        <w:rPr>
          <w:rFonts w:ascii="Times New Roman" w:hAnsi="Times New Roman" w:cs="Times New Roman"/>
          <w:lang w:eastAsia="zh-CN"/>
        </w:rPr>
        <w:t>Devost</w:t>
      </w:r>
      <w:proofErr w:type="spellEnd"/>
      <w:r w:rsidR="009D47E2">
        <w:rPr>
          <w:rFonts w:ascii="Times New Roman" w:hAnsi="Times New Roman" w:cs="Times New Roman"/>
          <w:lang w:eastAsia="zh-CN"/>
        </w:rPr>
        <w:t xml:space="preserve">, </w:t>
      </w:r>
      <w:r w:rsidRPr="00673656">
        <w:rPr>
          <w:rFonts w:ascii="Times New Roman" w:hAnsi="Times New Roman" w:cs="Times New Roman"/>
          <w:lang w:eastAsia="zh-CN"/>
        </w:rPr>
        <w:t>Chen, Y-H</w:t>
      </w:r>
    </w:p>
    <w:p w14:paraId="23B62796" w14:textId="549EE092" w:rsidR="00673656"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lang w:eastAsia="zh-CN"/>
        </w:rPr>
        <w:t xml:space="preserve">Supervision: </w:t>
      </w:r>
      <w:r>
        <w:rPr>
          <w:rFonts w:ascii="Times New Roman" w:hAnsi="Times New Roman" w:cs="Times New Roman"/>
          <w:lang w:eastAsia="zh-CN"/>
        </w:rPr>
        <w:t>Glymour</w:t>
      </w:r>
    </w:p>
    <w:p w14:paraId="000000E2" w14:textId="062FB2AC" w:rsidR="00BF0860" w:rsidRPr="00673656" w:rsidRDefault="00673656" w:rsidP="00673656">
      <w:pPr>
        <w:suppressAutoHyphens/>
        <w:spacing w:line="480" w:lineRule="auto"/>
        <w:contextualSpacing/>
        <w:rPr>
          <w:rFonts w:ascii="Times New Roman" w:hAnsi="Times New Roman" w:cs="Times New Roman"/>
          <w:lang w:eastAsia="zh-CN"/>
        </w:rPr>
      </w:pPr>
      <w:r w:rsidRPr="00673656">
        <w:rPr>
          <w:rFonts w:ascii="Times New Roman" w:hAnsi="Times New Roman" w:cs="Times New Roman"/>
          <w:b/>
          <w:bCs/>
          <w:lang w:eastAsia="zh-CN"/>
        </w:rPr>
        <w:t>Conflict of Interest Disclosures:</w:t>
      </w:r>
      <w:r w:rsidRPr="00673656">
        <w:rPr>
          <w:rFonts w:ascii="Times New Roman" w:hAnsi="Times New Roman" w:cs="Times New Roman"/>
          <w:lang w:eastAsia="zh-CN"/>
        </w:rPr>
        <w:t xml:space="preserve"> None</w:t>
      </w:r>
    </w:p>
    <w:p w14:paraId="59D65D99" w14:textId="15618842" w:rsidR="00673656" w:rsidRDefault="00BF0860" w:rsidP="00BF0860">
      <w:pPr>
        <w:spacing w:line="480" w:lineRule="auto"/>
        <w:contextualSpacing/>
        <w:rPr>
          <w:rFonts w:ascii="Times" w:hAnsi="Times"/>
          <w:color w:val="000000"/>
        </w:rPr>
      </w:pPr>
      <w:r>
        <w:rPr>
          <w:rFonts w:ascii="Times" w:eastAsia="Times" w:hAnsi="Times" w:cs="Times"/>
          <w:b/>
          <w:color w:val="000000"/>
        </w:rPr>
        <w:t>Funding</w:t>
      </w:r>
      <w:r w:rsidR="00673656">
        <w:rPr>
          <w:rFonts w:ascii="Times" w:eastAsia="Times" w:hAnsi="Times" w:cs="Times"/>
          <w:b/>
          <w:color w:val="000000"/>
        </w:rPr>
        <w:t>/Support:</w:t>
      </w:r>
      <w:r w:rsidR="00673656">
        <w:rPr>
          <w:rFonts w:ascii="Times" w:eastAsia="Times" w:hAnsi="Times" w:cs="Times"/>
        </w:rPr>
        <w:t xml:space="preserve"> </w:t>
      </w:r>
      <w:r>
        <w:rPr>
          <w:rFonts w:ascii="Times" w:eastAsia="Times" w:hAnsi="Times" w:cs="Times"/>
          <w:color w:val="000000"/>
        </w:rPr>
        <w:t>RC receives support from the National Institute on Aging (</w:t>
      </w:r>
      <w:del w:id="67" w:author="Author">
        <w:r w:rsidDel="00154356">
          <w:rPr>
            <w:rFonts w:ascii="Times" w:eastAsia="Times" w:hAnsi="Times" w:cs="Times"/>
            <w:color w:val="000000"/>
          </w:rPr>
          <w:delText>4</w:delText>
        </w:r>
      </w:del>
      <w:r>
        <w:rPr>
          <w:rFonts w:ascii="Times" w:eastAsia="Times" w:hAnsi="Times" w:cs="Times"/>
          <w:color w:val="000000"/>
        </w:rPr>
        <w:t>K00AG068431</w:t>
      </w:r>
      <w:del w:id="68" w:author="Author">
        <w:r w:rsidDel="00154356">
          <w:rPr>
            <w:rFonts w:ascii="Times" w:eastAsia="Times" w:hAnsi="Times" w:cs="Times"/>
            <w:color w:val="000000"/>
          </w:rPr>
          <w:delText>-02</w:delText>
        </w:r>
      </w:del>
      <w:r>
        <w:rPr>
          <w:rFonts w:ascii="Times" w:eastAsia="Times" w:hAnsi="Times" w:cs="Times"/>
          <w:color w:val="000000"/>
        </w:rPr>
        <w:t xml:space="preserve">). </w:t>
      </w:r>
      <w:r w:rsidR="00C35A66">
        <w:rPr>
          <w:rFonts w:ascii="Times" w:hAnsi="Times"/>
          <w:color w:val="000000"/>
        </w:rPr>
        <w:t xml:space="preserve">HEA receives support from the </w:t>
      </w:r>
      <w:r w:rsidR="00C35A66" w:rsidRPr="002B065D">
        <w:rPr>
          <w:rFonts w:ascii="Times" w:hAnsi="Times"/>
          <w:color w:val="000000"/>
        </w:rPr>
        <w:t>SNSF Postdoc Fellowship</w:t>
      </w:r>
      <w:r w:rsidR="00C35A66">
        <w:rPr>
          <w:rFonts w:ascii="Times" w:hAnsi="Times"/>
          <w:color w:val="000000"/>
        </w:rPr>
        <w:t>.</w:t>
      </w:r>
      <w:r w:rsidR="00C35A66" w:rsidRPr="002B065D">
        <w:rPr>
          <w:rFonts w:ascii="Times" w:hAnsi="Times"/>
          <w:color w:val="000000"/>
        </w:rPr>
        <w:t xml:space="preserve"> </w:t>
      </w:r>
      <w:r w:rsidR="00C35A66" w:rsidRPr="00BD5EA0">
        <w:rPr>
          <w:rFonts w:ascii="Times" w:hAnsi="Times"/>
          <w:color w:val="000000"/>
        </w:rPr>
        <w:t>MAD is supported in part by the National Institute on Aging (F31AG079651). MVK is supported in part by the National Institute on Drug Abuse (K99DA051534).</w:t>
      </w:r>
      <w:r w:rsidR="00C35A66">
        <w:rPr>
          <w:rFonts w:ascii="Times" w:hAnsi="Times"/>
          <w:color w:val="000000"/>
        </w:rPr>
        <w:t xml:space="preserve"> ACS receives support from the </w:t>
      </w:r>
      <w:r w:rsidR="00C35A66" w:rsidRPr="00BD5EA0">
        <w:rPr>
          <w:rFonts w:ascii="Times" w:hAnsi="Times"/>
          <w:color w:val="000000"/>
        </w:rPr>
        <w:t>Robert Wood Johnson Foundation</w:t>
      </w:r>
      <w:r w:rsidR="00C35A66">
        <w:rPr>
          <w:rFonts w:ascii="Times" w:hAnsi="Times"/>
          <w:color w:val="000000"/>
        </w:rPr>
        <w:t>.</w:t>
      </w:r>
      <w:r w:rsidR="00C35A66" w:rsidRPr="00BD5EA0">
        <w:rPr>
          <w:rFonts w:ascii="Times" w:hAnsi="Times"/>
          <w:color w:val="000000"/>
        </w:rPr>
        <w:t xml:space="preserve"> </w:t>
      </w:r>
    </w:p>
    <w:p w14:paraId="000000E4" w14:textId="4F39F479" w:rsidR="00BF0860" w:rsidRPr="00673656" w:rsidRDefault="00673656" w:rsidP="00BF0860">
      <w:pPr>
        <w:spacing w:line="480" w:lineRule="auto"/>
        <w:contextualSpacing/>
        <w:rPr>
          <w:rFonts w:ascii="Times" w:eastAsia="Times" w:hAnsi="Times" w:cs="Times"/>
        </w:rPr>
      </w:pPr>
      <w:r w:rsidRPr="00870A90">
        <w:rPr>
          <w:rFonts w:ascii="Times" w:hAnsi="Times"/>
          <w:b/>
          <w:bCs/>
        </w:rPr>
        <w:t>Role of the Funder/Sponsor:</w:t>
      </w:r>
      <w:r w:rsidRPr="00870A90">
        <w:rPr>
          <w:rFonts w:ascii="Times" w:hAnsi="Times"/>
        </w:rPr>
        <w:t xml:space="preserve"> </w:t>
      </w:r>
      <w:r>
        <w:rPr>
          <w:rFonts w:ascii="Times" w:hAnsi="Times"/>
        </w:rPr>
        <w:t xml:space="preserve"> </w:t>
      </w:r>
      <w:r w:rsidR="00BF0860">
        <w:rPr>
          <w:rFonts w:ascii="Times" w:eastAsia="Times" w:hAnsi="Times" w:cs="Times"/>
          <w:color w:val="000000"/>
        </w:rPr>
        <w:t>The funder</w:t>
      </w:r>
      <w:r w:rsidR="00C35A66">
        <w:rPr>
          <w:rFonts w:ascii="Times" w:eastAsia="Times" w:hAnsi="Times" w:cs="Times"/>
          <w:color w:val="000000"/>
        </w:rPr>
        <w:t>s</w:t>
      </w:r>
      <w:r w:rsidR="00BF0860">
        <w:rPr>
          <w:rFonts w:ascii="Times" w:eastAsia="Times" w:hAnsi="Times" w:cs="Times"/>
          <w:color w:val="000000"/>
        </w:rPr>
        <w:t xml:space="preserve"> had no role in design and conduct of the study; management, analysis, and interpretation of the data; and preparation, review, or approval of the manuscript.</w:t>
      </w:r>
    </w:p>
    <w:p w14:paraId="000000E5" w14:textId="77777777" w:rsidR="00BF0860" w:rsidRDefault="00BF0860" w:rsidP="00BF0860">
      <w:pPr>
        <w:spacing w:line="480" w:lineRule="auto"/>
        <w:contextualSpacing/>
        <w:rPr>
          <w:rFonts w:ascii="Times" w:eastAsia="Times" w:hAnsi="Times" w:cs="Times"/>
          <w:color w:val="000000"/>
        </w:rPr>
      </w:pPr>
    </w:p>
    <w:p w14:paraId="000000E6" w14:textId="631DD3CF" w:rsidR="00BF0860" w:rsidRDefault="00BF0860" w:rsidP="00BF0860">
      <w:pPr>
        <w:spacing w:line="480" w:lineRule="auto"/>
        <w:contextualSpacing/>
        <w:rPr>
          <w:rFonts w:ascii="Times" w:eastAsia="Times" w:hAnsi="Times" w:cs="Times"/>
          <w:color w:val="000000"/>
        </w:rPr>
      </w:pPr>
    </w:p>
    <w:p w14:paraId="5090AF9B" w14:textId="59ADA101" w:rsidR="00BF0860" w:rsidRDefault="00BF0860">
      <w:pPr>
        <w:rPr>
          <w:rFonts w:ascii="Times" w:eastAsia="Times" w:hAnsi="Times" w:cs="Times"/>
          <w:color w:val="000000"/>
        </w:rPr>
      </w:pPr>
    </w:p>
    <w:p w14:paraId="5A0798E9" w14:textId="77777777" w:rsidR="00C35A66" w:rsidRDefault="00C35A66">
      <w:pPr>
        <w:rPr>
          <w:rFonts w:ascii="Times" w:eastAsia="Times" w:hAnsi="Times" w:cs="Times"/>
          <w:b/>
          <w:bCs/>
          <w:color w:val="000000"/>
        </w:rPr>
      </w:pPr>
      <w:r>
        <w:rPr>
          <w:rFonts w:ascii="Times" w:eastAsia="Times" w:hAnsi="Times" w:cs="Times"/>
          <w:b/>
          <w:bCs/>
          <w:color w:val="000000"/>
        </w:rPr>
        <w:br w:type="page"/>
      </w:r>
    </w:p>
    <w:p w14:paraId="2DC86831" w14:textId="77777777" w:rsidR="00E25E6C" w:rsidRPr="00E25E6C" w:rsidRDefault="00E25E6C" w:rsidP="00E25E6C">
      <w:pPr>
        <w:jc w:val="center"/>
        <w:rPr>
          <w:rFonts w:ascii="Times" w:eastAsia="Times" w:hAnsi="Times" w:cs="Times"/>
          <w:b/>
          <w:bCs/>
          <w:color w:val="000000"/>
        </w:rPr>
      </w:pPr>
      <w:bookmarkStart w:id="69" w:name="_Hlk114441310"/>
      <w:bookmarkStart w:id="70" w:name="_Hlk115257801"/>
      <w:r w:rsidRPr="00E25E6C">
        <w:rPr>
          <w:rFonts w:ascii="Times" w:eastAsia="Times" w:hAnsi="Times" w:cs="Times"/>
          <w:b/>
          <w:bCs/>
          <w:color w:val="000000"/>
        </w:rPr>
        <w:lastRenderedPageBreak/>
        <w:t>References</w:t>
      </w:r>
    </w:p>
    <w:p w14:paraId="7C51F43E" w14:textId="77777777" w:rsidR="00E25E6C" w:rsidRPr="00E25E6C" w:rsidRDefault="00E25E6C" w:rsidP="00E25E6C">
      <w:pPr>
        <w:rPr>
          <w:rFonts w:ascii="Times" w:eastAsia="Times" w:hAnsi="Times" w:cs="Times"/>
          <w:color w:val="000000"/>
        </w:rPr>
      </w:pPr>
    </w:p>
    <w:p w14:paraId="078BD65E" w14:textId="77777777" w:rsidR="00E436F9" w:rsidRPr="00E436F9" w:rsidRDefault="006831B2" w:rsidP="00E436F9">
      <w:pPr>
        <w:pStyle w:val="Bibliography"/>
        <w:rPr>
          <w:rFonts w:ascii="Times" w:hAnsi="Times" w:cs="Times"/>
        </w:rPr>
      </w:pPr>
      <w:r>
        <w:rPr>
          <w:rFonts w:ascii="Times" w:eastAsia="SimSun" w:hAnsi="Times"/>
          <w:color w:val="212121"/>
          <w:shd w:val="clear" w:color="auto" w:fill="FFFFFF"/>
        </w:rPr>
        <w:fldChar w:fldCharType="begin"/>
      </w:r>
      <w:r w:rsidR="002A4437">
        <w:rPr>
          <w:rFonts w:ascii="Times" w:eastAsia="SimSun" w:hAnsi="Times"/>
          <w:color w:val="212121"/>
          <w:shd w:val="clear" w:color="auto" w:fill="FFFFFF"/>
        </w:rPr>
        <w:instrText xml:space="preserve"> ADDIN ZOTERO_BIBL {"uncited":[],"omitted":[],"custom":[]} CSL_BIBLIOGRAPHY </w:instrText>
      </w:r>
      <w:r>
        <w:rPr>
          <w:rFonts w:ascii="Times" w:eastAsia="SimSun" w:hAnsi="Times"/>
          <w:color w:val="212121"/>
          <w:shd w:val="clear" w:color="auto" w:fill="FFFFFF"/>
        </w:rPr>
        <w:fldChar w:fldCharType="separate"/>
      </w:r>
      <w:r w:rsidR="00E436F9" w:rsidRPr="00E436F9">
        <w:rPr>
          <w:rFonts w:ascii="Times" w:hAnsi="Times" w:cs="Times"/>
        </w:rPr>
        <w:t>1.</w:t>
      </w:r>
      <w:r w:rsidR="00E436F9" w:rsidRPr="00E436F9">
        <w:rPr>
          <w:rFonts w:ascii="Times" w:hAnsi="Times" w:cs="Times"/>
        </w:rPr>
        <w:tab/>
        <w:t xml:space="preserve">Gilstrap L, Zhou W, </w:t>
      </w:r>
      <w:proofErr w:type="spellStart"/>
      <w:r w:rsidR="00E436F9" w:rsidRPr="00E436F9">
        <w:rPr>
          <w:rFonts w:ascii="Times" w:hAnsi="Times" w:cs="Times"/>
        </w:rPr>
        <w:t>Alsan</w:t>
      </w:r>
      <w:proofErr w:type="spellEnd"/>
      <w:r w:rsidR="00E436F9" w:rsidRPr="00E436F9">
        <w:rPr>
          <w:rFonts w:ascii="Times" w:hAnsi="Times" w:cs="Times"/>
        </w:rPr>
        <w:t xml:space="preserve"> M, Nanda A, Skinner JS. Trends in Mortality Rates Among Medicare Enrollees With Alzheimer Disease and Related Dementias Before and During the Early Phase of the COVID-19 Pandemic. </w:t>
      </w:r>
      <w:r w:rsidR="00E436F9" w:rsidRPr="00E436F9">
        <w:rPr>
          <w:rFonts w:ascii="Times" w:hAnsi="Times" w:cs="Times"/>
          <w:i/>
          <w:iCs/>
        </w:rPr>
        <w:t>JAMA neurology</w:t>
      </w:r>
      <w:r w:rsidR="00E436F9" w:rsidRPr="00E436F9">
        <w:rPr>
          <w:rFonts w:ascii="Times" w:hAnsi="Times" w:cs="Times"/>
        </w:rPr>
        <w:t>. Published online 2022.</w:t>
      </w:r>
    </w:p>
    <w:p w14:paraId="1AAB847B" w14:textId="77777777" w:rsidR="00E436F9" w:rsidRPr="00E436F9" w:rsidRDefault="00E436F9" w:rsidP="00E436F9">
      <w:pPr>
        <w:pStyle w:val="Bibliography"/>
        <w:rPr>
          <w:rFonts w:ascii="Times" w:hAnsi="Times" w:cs="Times"/>
        </w:rPr>
      </w:pPr>
      <w:r w:rsidRPr="00E436F9">
        <w:rPr>
          <w:rFonts w:ascii="Times" w:hAnsi="Times" w:cs="Times"/>
        </w:rPr>
        <w:t>2.</w:t>
      </w:r>
      <w:r w:rsidRPr="00E436F9">
        <w:rPr>
          <w:rFonts w:ascii="Times" w:hAnsi="Times" w:cs="Times"/>
        </w:rPr>
        <w:tab/>
        <w:t xml:space="preserve">Wang Q, Davis PB, Gurney ME, Xu R. COVID‐19 and dementia: Analyses of risk, disparity, and outcomes from electronic health records in the US. </w:t>
      </w:r>
      <w:r w:rsidRPr="00E436F9">
        <w:rPr>
          <w:rFonts w:ascii="Times" w:hAnsi="Times" w:cs="Times"/>
          <w:i/>
          <w:iCs/>
        </w:rPr>
        <w:t>Alzheimer’s &amp; Dementia</w:t>
      </w:r>
      <w:r w:rsidRPr="00E436F9">
        <w:rPr>
          <w:rFonts w:ascii="Times" w:hAnsi="Times" w:cs="Times"/>
        </w:rPr>
        <w:t>. 2021;17(8):1297-1306.</w:t>
      </w:r>
    </w:p>
    <w:p w14:paraId="41061C3B" w14:textId="77777777" w:rsidR="00E436F9" w:rsidRPr="00E436F9" w:rsidRDefault="00E436F9" w:rsidP="00E436F9">
      <w:pPr>
        <w:pStyle w:val="Bibliography"/>
        <w:rPr>
          <w:rFonts w:ascii="Times" w:hAnsi="Times" w:cs="Times"/>
        </w:rPr>
      </w:pPr>
      <w:r w:rsidRPr="00E436F9">
        <w:rPr>
          <w:rFonts w:ascii="Times" w:hAnsi="Times" w:cs="Times"/>
        </w:rPr>
        <w:t>3.</w:t>
      </w:r>
      <w:r w:rsidRPr="00E436F9">
        <w:rPr>
          <w:rFonts w:ascii="Times" w:hAnsi="Times" w:cs="Times"/>
        </w:rPr>
        <w:tab/>
        <w:t xml:space="preserve">Bhaskar S, Bradley S, Israeli-Korn S, et al. Chronic neurology in COVID-19 era: clinical considerations and recommendations from the REPROGRAM consortium. </w:t>
      </w:r>
      <w:r w:rsidRPr="00E436F9">
        <w:rPr>
          <w:rFonts w:ascii="Times" w:hAnsi="Times" w:cs="Times"/>
          <w:i/>
          <w:iCs/>
        </w:rPr>
        <w:t>Frontiers in neurology</w:t>
      </w:r>
      <w:r w:rsidRPr="00E436F9">
        <w:rPr>
          <w:rFonts w:ascii="Times" w:hAnsi="Times" w:cs="Times"/>
        </w:rPr>
        <w:t xml:space="preserve">. </w:t>
      </w:r>
      <w:proofErr w:type="gramStart"/>
      <w:r w:rsidRPr="00E436F9">
        <w:rPr>
          <w:rFonts w:ascii="Times" w:hAnsi="Times" w:cs="Times"/>
        </w:rPr>
        <w:t>2020;11:664</w:t>
      </w:r>
      <w:proofErr w:type="gramEnd"/>
      <w:r w:rsidRPr="00E436F9">
        <w:rPr>
          <w:rFonts w:ascii="Times" w:hAnsi="Times" w:cs="Times"/>
        </w:rPr>
        <w:t>.</w:t>
      </w:r>
    </w:p>
    <w:p w14:paraId="2275CA18" w14:textId="77777777" w:rsidR="00E436F9" w:rsidRPr="00E436F9" w:rsidRDefault="00E436F9" w:rsidP="00E436F9">
      <w:pPr>
        <w:pStyle w:val="Bibliography"/>
        <w:rPr>
          <w:rFonts w:ascii="Times" w:hAnsi="Times" w:cs="Times"/>
        </w:rPr>
      </w:pPr>
      <w:r w:rsidRPr="00E436F9">
        <w:rPr>
          <w:rFonts w:ascii="Times" w:hAnsi="Times" w:cs="Times"/>
        </w:rPr>
        <w:t>4.</w:t>
      </w:r>
      <w:r w:rsidRPr="00E436F9">
        <w:rPr>
          <w:rFonts w:ascii="Times" w:hAnsi="Times" w:cs="Times"/>
        </w:rPr>
        <w:tab/>
      </w:r>
      <w:proofErr w:type="spellStart"/>
      <w:r w:rsidRPr="00E436F9">
        <w:rPr>
          <w:rFonts w:ascii="Times" w:hAnsi="Times" w:cs="Times"/>
        </w:rPr>
        <w:t>Canevelli</w:t>
      </w:r>
      <w:proofErr w:type="spellEnd"/>
      <w:r w:rsidRPr="00E436F9">
        <w:rPr>
          <w:rFonts w:ascii="Times" w:hAnsi="Times" w:cs="Times"/>
        </w:rPr>
        <w:t xml:space="preserve"> M, Valletta M, Blasi MT, et al. Facing dementia during the COVID‐19 outbreak. </w:t>
      </w:r>
      <w:r w:rsidRPr="00E436F9">
        <w:rPr>
          <w:rFonts w:ascii="Times" w:hAnsi="Times" w:cs="Times"/>
          <w:i/>
          <w:iCs/>
        </w:rPr>
        <w:t>Journal of the American Geriatrics Society</w:t>
      </w:r>
      <w:r w:rsidRPr="00E436F9">
        <w:rPr>
          <w:rFonts w:ascii="Times" w:hAnsi="Times" w:cs="Times"/>
        </w:rPr>
        <w:t>. Published online 2020.</w:t>
      </w:r>
    </w:p>
    <w:p w14:paraId="1BD6B936" w14:textId="77777777" w:rsidR="00E436F9" w:rsidRPr="00E436F9" w:rsidRDefault="00E436F9" w:rsidP="00E436F9">
      <w:pPr>
        <w:pStyle w:val="Bibliography"/>
        <w:rPr>
          <w:rFonts w:ascii="Times" w:hAnsi="Times" w:cs="Times"/>
        </w:rPr>
      </w:pPr>
      <w:r w:rsidRPr="00E436F9">
        <w:rPr>
          <w:rFonts w:ascii="Times" w:hAnsi="Times" w:cs="Times"/>
        </w:rPr>
        <w:t>5.</w:t>
      </w:r>
      <w:r w:rsidRPr="00E436F9">
        <w:rPr>
          <w:rFonts w:ascii="Times" w:hAnsi="Times" w:cs="Times"/>
        </w:rPr>
        <w:tab/>
        <w:t xml:space="preserve">Lamar M, James BD, Glover CM, et al. Social </w:t>
      </w:r>
      <w:proofErr w:type="gramStart"/>
      <w:r w:rsidRPr="00E436F9">
        <w:rPr>
          <w:rFonts w:ascii="Times" w:hAnsi="Times" w:cs="Times"/>
        </w:rPr>
        <w:t>engagement</w:t>
      </w:r>
      <w:proofErr w:type="gramEnd"/>
      <w:r w:rsidRPr="00E436F9">
        <w:rPr>
          <w:rFonts w:ascii="Times" w:hAnsi="Times" w:cs="Times"/>
        </w:rPr>
        <w:t xml:space="preserve"> and all-cause mortality: a focus on participants of the minority aging research study. </w:t>
      </w:r>
      <w:r w:rsidRPr="00E436F9">
        <w:rPr>
          <w:rFonts w:ascii="Times" w:hAnsi="Times" w:cs="Times"/>
          <w:i/>
          <w:iCs/>
        </w:rPr>
        <w:t>American journal of preventive medicine</w:t>
      </w:r>
      <w:r w:rsidRPr="00E436F9">
        <w:rPr>
          <w:rFonts w:ascii="Times" w:hAnsi="Times" w:cs="Times"/>
        </w:rPr>
        <w:t>. 2022;63(5):700-707.</w:t>
      </w:r>
    </w:p>
    <w:p w14:paraId="178C12D4" w14:textId="77777777" w:rsidR="00E436F9" w:rsidRPr="00E436F9" w:rsidRDefault="00E436F9" w:rsidP="00E436F9">
      <w:pPr>
        <w:pStyle w:val="Bibliography"/>
        <w:rPr>
          <w:rFonts w:ascii="Times" w:hAnsi="Times" w:cs="Times"/>
        </w:rPr>
      </w:pPr>
      <w:r w:rsidRPr="00E436F9">
        <w:rPr>
          <w:rFonts w:ascii="Times" w:hAnsi="Times" w:cs="Times"/>
        </w:rPr>
        <w:t>6.</w:t>
      </w:r>
      <w:r w:rsidRPr="00E436F9">
        <w:rPr>
          <w:rFonts w:ascii="Times" w:hAnsi="Times" w:cs="Times"/>
        </w:rPr>
        <w:tab/>
        <w:t xml:space="preserve">Brown EE, Kumar S, </w:t>
      </w:r>
      <w:proofErr w:type="spellStart"/>
      <w:r w:rsidRPr="00E436F9">
        <w:rPr>
          <w:rFonts w:ascii="Times" w:hAnsi="Times" w:cs="Times"/>
        </w:rPr>
        <w:t>Rajji</w:t>
      </w:r>
      <w:proofErr w:type="spellEnd"/>
      <w:r w:rsidRPr="00E436F9">
        <w:rPr>
          <w:rFonts w:ascii="Times" w:hAnsi="Times" w:cs="Times"/>
        </w:rPr>
        <w:t xml:space="preserve"> TK, Pollock BG, </w:t>
      </w:r>
      <w:proofErr w:type="spellStart"/>
      <w:r w:rsidRPr="00E436F9">
        <w:rPr>
          <w:rFonts w:ascii="Times" w:hAnsi="Times" w:cs="Times"/>
        </w:rPr>
        <w:t>Mulsant</w:t>
      </w:r>
      <w:proofErr w:type="spellEnd"/>
      <w:r w:rsidRPr="00E436F9">
        <w:rPr>
          <w:rFonts w:ascii="Times" w:hAnsi="Times" w:cs="Times"/>
        </w:rPr>
        <w:t xml:space="preserve"> BH. Anticipating and mitigating the impact of the COVID-19 pandemic on Alzheimer’s disease and related dementias. </w:t>
      </w:r>
      <w:r w:rsidRPr="00E436F9">
        <w:rPr>
          <w:rFonts w:ascii="Times" w:hAnsi="Times" w:cs="Times"/>
          <w:i/>
          <w:iCs/>
        </w:rPr>
        <w:t>The American Journal of Geriatric Psychiatry</w:t>
      </w:r>
      <w:r w:rsidRPr="00E436F9">
        <w:rPr>
          <w:rFonts w:ascii="Times" w:hAnsi="Times" w:cs="Times"/>
        </w:rPr>
        <w:t>. 2020;28(7):712-721.</w:t>
      </w:r>
    </w:p>
    <w:p w14:paraId="73BB0A0E" w14:textId="77777777" w:rsidR="00E436F9" w:rsidRPr="00E436F9" w:rsidRDefault="00E436F9" w:rsidP="00E436F9">
      <w:pPr>
        <w:pStyle w:val="Bibliography"/>
        <w:rPr>
          <w:rFonts w:ascii="Times" w:hAnsi="Times" w:cs="Times"/>
        </w:rPr>
      </w:pPr>
      <w:r w:rsidRPr="00E436F9">
        <w:rPr>
          <w:rFonts w:ascii="Times" w:hAnsi="Times" w:cs="Times"/>
        </w:rPr>
        <w:t>7.</w:t>
      </w:r>
      <w:r w:rsidRPr="00E436F9">
        <w:rPr>
          <w:rFonts w:ascii="Times" w:hAnsi="Times" w:cs="Times"/>
        </w:rPr>
        <w:tab/>
        <w:t xml:space="preserve">Shiels MS, Haque AT, </w:t>
      </w:r>
      <w:proofErr w:type="spellStart"/>
      <w:r w:rsidRPr="00E436F9">
        <w:rPr>
          <w:rFonts w:ascii="Times" w:hAnsi="Times" w:cs="Times"/>
        </w:rPr>
        <w:t>Haozous</w:t>
      </w:r>
      <w:proofErr w:type="spellEnd"/>
      <w:r w:rsidRPr="00E436F9">
        <w:rPr>
          <w:rFonts w:ascii="Times" w:hAnsi="Times" w:cs="Times"/>
        </w:rPr>
        <w:t xml:space="preserve"> EA, et al. Racial and ethnic disparities in excess deaths during the COVID-19 pandemic, March to December 2020. </w:t>
      </w:r>
      <w:r w:rsidRPr="00E436F9">
        <w:rPr>
          <w:rFonts w:ascii="Times" w:hAnsi="Times" w:cs="Times"/>
          <w:i/>
          <w:iCs/>
        </w:rPr>
        <w:t>Annals of internal medicine</w:t>
      </w:r>
      <w:r w:rsidRPr="00E436F9">
        <w:rPr>
          <w:rFonts w:ascii="Times" w:hAnsi="Times" w:cs="Times"/>
        </w:rPr>
        <w:t>. 2021;174(12):1693-1699.</w:t>
      </w:r>
    </w:p>
    <w:p w14:paraId="697DC062" w14:textId="77777777" w:rsidR="00E436F9" w:rsidRPr="00E436F9" w:rsidRDefault="00E436F9" w:rsidP="00E436F9">
      <w:pPr>
        <w:pStyle w:val="Bibliography"/>
        <w:rPr>
          <w:rFonts w:ascii="Times" w:hAnsi="Times" w:cs="Times"/>
        </w:rPr>
      </w:pPr>
      <w:r w:rsidRPr="00E436F9">
        <w:rPr>
          <w:rFonts w:ascii="Times" w:hAnsi="Times" w:cs="Times"/>
        </w:rPr>
        <w:t>8.</w:t>
      </w:r>
      <w:r w:rsidRPr="00E436F9">
        <w:rPr>
          <w:rFonts w:ascii="Times" w:hAnsi="Times" w:cs="Times"/>
        </w:rPr>
        <w:tab/>
        <w:t xml:space="preserve">Murthy BP, </w:t>
      </w:r>
      <w:proofErr w:type="spellStart"/>
      <w:r w:rsidRPr="00E436F9">
        <w:rPr>
          <w:rFonts w:ascii="Times" w:hAnsi="Times" w:cs="Times"/>
        </w:rPr>
        <w:t>Sterrett</w:t>
      </w:r>
      <w:proofErr w:type="spellEnd"/>
      <w:r w:rsidRPr="00E436F9">
        <w:rPr>
          <w:rFonts w:ascii="Times" w:hAnsi="Times" w:cs="Times"/>
        </w:rPr>
        <w:t xml:space="preserve"> N, Weller D, et al. Disparities in COVID-19 vaccination coverage between urban and rural counties—United States, December 14, 2020–April 10, 2021. </w:t>
      </w:r>
      <w:r w:rsidRPr="00E436F9">
        <w:rPr>
          <w:rFonts w:ascii="Times" w:hAnsi="Times" w:cs="Times"/>
          <w:i/>
          <w:iCs/>
        </w:rPr>
        <w:t>Morbidity and Mortality Weekly Report</w:t>
      </w:r>
      <w:r w:rsidRPr="00E436F9">
        <w:rPr>
          <w:rFonts w:ascii="Times" w:hAnsi="Times" w:cs="Times"/>
        </w:rPr>
        <w:t>. 2021;70(20):759.</w:t>
      </w:r>
    </w:p>
    <w:p w14:paraId="184A4ED7" w14:textId="77777777" w:rsidR="00E436F9" w:rsidRPr="00E436F9" w:rsidRDefault="00E436F9" w:rsidP="00E436F9">
      <w:pPr>
        <w:pStyle w:val="Bibliography"/>
        <w:rPr>
          <w:rFonts w:ascii="Times" w:hAnsi="Times" w:cs="Times"/>
        </w:rPr>
      </w:pPr>
      <w:r w:rsidRPr="00E436F9">
        <w:rPr>
          <w:rFonts w:ascii="Times" w:hAnsi="Times" w:cs="Times"/>
        </w:rPr>
        <w:t>9.</w:t>
      </w:r>
      <w:r w:rsidRPr="00E436F9">
        <w:rPr>
          <w:rFonts w:ascii="Times" w:hAnsi="Times" w:cs="Times"/>
        </w:rPr>
        <w:tab/>
        <w:t xml:space="preserve">Diesel J, </w:t>
      </w:r>
      <w:proofErr w:type="spellStart"/>
      <w:r w:rsidRPr="00E436F9">
        <w:rPr>
          <w:rFonts w:ascii="Times" w:hAnsi="Times" w:cs="Times"/>
        </w:rPr>
        <w:t>Sterrett</w:t>
      </w:r>
      <w:proofErr w:type="spellEnd"/>
      <w:r w:rsidRPr="00E436F9">
        <w:rPr>
          <w:rFonts w:ascii="Times" w:hAnsi="Times" w:cs="Times"/>
        </w:rPr>
        <w:t xml:space="preserve"> N, Dasgupta S, et al. COVID-19 vaccination coverage among adults—United States, December 14, 2020–May 22, 2021. </w:t>
      </w:r>
      <w:r w:rsidRPr="00E436F9">
        <w:rPr>
          <w:rFonts w:ascii="Times" w:hAnsi="Times" w:cs="Times"/>
          <w:i/>
          <w:iCs/>
        </w:rPr>
        <w:t>Morbidity and Mortality Weekly Report</w:t>
      </w:r>
      <w:r w:rsidRPr="00E436F9">
        <w:rPr>
          <w:rFonts w:ascii="Times" w:hAnsi="Times" w:cs="Times"/>
        </w:rPr>
        <w:t>. 2021;70(25):922.</w:t>
      </w:r>
    </w:p>
    <w:p w14:paraId="75BF3C69" w14:textId="77777777" w:rsidR="00E436F9" w:rsidRPr="00E436F9" w:rsidRDefault="00E436F9" w:rsidP="00E436F9">
      <w:pPr>
        <w:pStyle w:val="Bibliography"/>
        <w:rPr>
          <w:rFonts w:ascii="Times" w:hAnsi="Times" w:cs="Times"/>
        </w:rPr>
      </w:pPr>
      <w:r w:rsidRPr="00E436F9">
        <w:rPr>
          <w:rFonts w:ascii="Times" w:hAnsi="Times" w:cs="Times"/>
        </w:rPr>
        <w:t>10.</w:t>
      </w:r>
      <w:r w:rsidRPr="00E436F9">
        <w:rPr>
          <w:rFonts w:ascii="Times" w:hAnsi="Times" w:cs="Times"/>
        </w:rPr>
        <w:tab/>
        <w:t xml:space="preserve">National Vital Statistics System. </w:t>
      </w:r>
      <w:r w:rsidRPr="00E436F9">
        <w:rPr>
          <w:rFonts w:ascii="Times" w:hAnsi="Times" w:cs="Times"/>
          <w:i/>
          <w:iCs/>
        </w:rPr>
        <w:t>Multiple Cause of Death Data, 1999-2020</w:t>
      </w:r>
      <w:r w:rsidRPr="00E436F9">
        <w:rPr>
          <w:rFonts w:ascii="Times" w:hAnsi="Times" w:cs="Times"/>
        </w:rPr>
        <w:t>. https://wonder.cdc.gov/mcd-icd10.html</w:t>
      </w:r>
    </w:p>
    <w:p w14:paraId="447D6BB9" w14:textId="77777777" w:rsidR="00E436F9" w:rsidRPr="00E436F9" w:rsidRDefault="00E436F9" w:rsidP="00E436F9">
      <w:pPr>
        <w:pStyle w:val="Bibliography"/>
        <w:rPr>
          <w:rFonts w:ascii="Times" w:hAnsi="Times" w:cs="Times"/>
        </w:rPr>
      </w:pPr>
      <w:r w:rsidRPr="00E436F9">
        <w:rPr>
          <w:rFonts w:ascii="Times" w:hAnsi="Times" w:cs="Times"/>
        </w:rPr>
        <w:t>11.</w:t>
      </w:r>
      <w:r w:rsidRPr="00E436F9">
        <w:rPr>
          <w:rFonts w:ascii="Times" w:hAnsi="Times" w:cs="Times"/>
        </w:rPr>
        <w:tab/>
        <w:t xml:space="preserve">National Vital Statistics System. </w:t>
      </w:r>
      <w:r w:rsidRPr="00E436F9">
        <w:rPr>
          <w:rFonts w:ascii="Times" w:hAnsi="Times" w:cs="Times"/>
          <w:i/>
          <w:iCs/>
        </w:rPr>
        <w:t>Provisional Mortality Statistics, 2018 through Last Month</w:t>
      </w:r>
      <w:r w:rsidRPr="00E436F9">
        <w:rPr>
          <w:rFonts w:ascii="Times" w:hAnsi="Times" w:cs="Times"/>
        </w:rPr>
        <w:t>. https://wonder.cdc.gov/mcd-icd10-provisional.html</w:t>
      </w:r>
    </w:p>
    <w:p w14:paraId="1A9A817C" w14:textId="77777777" w:rsidR="00E436F9" w:rsidRPr="00E436F9" w:rsidRDefault="00E436F9" w:rsidP="00E436F9">
      <w:pPr>
        <w:pStyle w:val="Bibliography"/>
        <w:rPr>
          <w:rFonts w:ascii="Times" w:hAnsi="Times" w:cs="Times"/>
        </w:rPr>
      </w:pPr>
      <w:r w:rsidRPr="00E436F9">
        <w:rPr>
          <w:rFonts w:ascii="Times" w:hAnsi="Times" w:cs="Times"/>
        </w:rPr>
        <w:t>12.</w:t>
      </w:r>
      <w:r w:rsidRPr="00E436F9">
        <w:rPr>
          <w:rFonts w:ascii="Times" w:hAnsi="Times" w:cs="Times"/>
        </w:rPr>
        <w:tab/>
        <w:t xml:space="preserve">Ho JY, Franco Y. The rising burden of Alzheimer’s disease mortality in rural America. </w:t>
      </w:r>
      <w:r w:rsidRPr="00E436F9">
        <w:rPr>
          <w:rFonts w:ascii="Times" w:hAnsi="Times" w:cs="Times"/>
          <w:i/>
          <w:iCs/>
        </w:rPr>
        <w:t>SSM-population health</w:t>
      </w:r>
      <w:r w:rsidRPr="00E436F9">
        <w:rPr>
          <w:rFonts w:ascii="Times" w:hAnsi="Times" w:cs="Times"/>
        </w:rPr>
        <w:t xml:space="preserve">. </w:t>
      </w:r>
      <w:proofErr w:type="gramStart"/>
      <w:r w:rsidRPr="00E436F9">
        <w:rPr>
          <w:rFonts w:ascii="Times" w:hAnsi="Times" w:cs="Times"/>
        </w:rPr>
        <w:t>2022;17:101052</w:t>
      </w:r>
      <w:proofErr w:type="gramEnd"/>
      <w:r w:rsidRPr="00E436F9">
        <w:rPr>
          <w:rFonts w:ascii="Times" w:hAnsi="Times" w:cs="Times"/>
        </w:rPr>
        <w:t>.</w:t>
      </w:r>
    </w:p>
    <w:p w14:paraId="34662D64" w14:textId="77777777" w:rsidR="00E436F9" w:rsidRPr="00E436F9" w:rsidRDefault="00E436F9" w:rsidP="00E436F9">
      <w:pPr>
        <w:pStyle w:val="Bibliography"/>
        <w:rPr>
          <w:rFonts w:ascii="Times" w:hAnsi="Times" w:cs="Times"/>
        </w:rPr>
      </w:pPr>
      <w:r w:rsidRPr="00E436F9">
        <w:rPr>
          <w:rFonts w:ascii="Times" w:hAnsi="Times" w:cs="Times"/>
        </w:rPr>
        <w:t>13.</w:t>
      </w:r>
      <w:r w:rsidRPr="00E436F9">
        <w:rPr>
          <w:rFonts w:ascii="Times" w:hAnsi="Times" w:cs="Times"/>
        </w:rPr>
        <w:tab/>
        <w:t xml:space="preserve">Hyndman RJ, </w:t>
      </w:r>
      <w:proofErr w:type="spellStart"/>
      <w:r w:rsidRPr="00E436F9">
        <w:rPr>
          <w:rFonts w:ascii="Times" w:hAnsi="Times" w:cs="Times"/>
        </w:rPr>
        <w:t>Athanasopoulos</w:t>
      </w:r>
      <w:proofErr w:type="spellEnd"/>
      <w:r w:rsidRPr="00E436F9">
        <w:rPr>
          <w:rFonts w:ascii="Times" w:hAnsi="Times" w:cs="Times"/>
        </w:rPr>
        <w:t xml:space="preserve"> G. </w:t>
      </w:r>
      <w:r w:rsidRPr="00E436F9">
        <w:rPr>
          <w:rFonts w:ascii="Times" w:hAnsi="Times" w:cs="Times"/>
          <w:i/>
          <w:iCs/>
        </w:rPr>
        <w:t>Forecasting: Principles and Practice</w:t>
      </w:r>
      <w:r w:rsidRPr="00E436F9">
        <w:rPr>
          <w:rFonts w:ascii="Times" w:hAnsi="Times" w:cs="Times"/>
        </w:rPr>
        <w:t xml:space="preserve">. </w:t>
      </w:r>
      <w:proofErr w:type="spellStart"/>
      <w:r w:rsidRPr="00E436F9">
        <w:rPr>
          <w:rFonts w:ascii="Times" w:hAnsi="Times" w:cs="Times"/>
        </w:rPr>
        <w:t>OTexts</w:t>
      </w:r>
      <w:proofErr w:type="spellEnd"/>
      <w:r w:rsidRPr="00E436F9">
        <w:rPr>
          <w:rFonts w:ascii="Times" w:hAnsi="Times" w:cs="Times"/>
        </w:rPr>
        <w:t>; 2018.</w:t>
      </w:r>
    </w:p>
    <w:p w14:paraId="4EE829C6" w14:textId="77777777" w:rsidR="00E436F9" w:rsidRPr="00E436F9" w:rsidRDefault="00E436F9" w:rsidP="00E436F9">
      <w:pPr>
        <w:pStyle w:val="Bibliography"/>
        <w:rPr>
          <w:rFonts w:ascii="Times" w:hAnsi="Times" w:cs="Times"/>
        </w:rPr>
      </w:pPr>
      <w:r w:rsidRPr="00E436F9">
        <w:rPr>
          <w:rFonts w:ascii="Times" w:hAnsi="Times" w:cs="Times"/>
        </w:rPr>
        <w:lastRenderedPageBreak/>
        <w:t>14.</w:t>
      </w:r>
      <w:r w:rsidRPr="00E436F9">
        <w:rPr>
          <w:rFonts w:ascii="Times" w:hAnsi="Times" w:cs="Times"/>
        </w:rPr>
        <w:tab/>
        <w:t>Centers for Disease Control and Prevention. COVID Data Tracker. Published August 17, 2022. https://covid.cdc.gov/covid-data-tracker</w:t>
      </w:r>
    </w:p>
    <w:p w14:paraId="3B975F9B" w14:textId="77777777" w:rsidR="00E436F9" w:rsidRPr="00E436F9" w:rsidRDefault="00E436F9" w:rsidP="00E436F9">
      <w:pPr>
        <w:pStyle w:val="Bibliography"/>
        <w:rPr>
          <w:rFonts w:ascii="Times" w:hAnsi="Times" w:cs="Times"/>
        </w:rPr>
      </w:pPr>
      <w:r w:rsidRPr="00E436F9">
        <w:rPr>
          <w:rFonts w:ascii="Times" w:hAnsi="Times" w:cs="Times"/>
        </w:rPr>
        <w:t>15.</w:t>
      </w:r>
      <w:r w:rsidRPr="00E436F9">
        <w:rPr>
          <w:rFonts w:ascii="Times" w:hAnsi="Times" w:cs="Times"/>
        </w:rPr>
        <w:tab/>
        <w:t xml:space="preserve">Glei DA. The US Midlife Mortality Crisis Continues: Excess Cause-Specific Mortality During 2020. </w:t>
      </w:r>
      <w:r w:rsidRPr="00E436F9">
        <w:rPr>
          <w:rFonts w:ascii="Times" w:hAnsi="Times" w:cs="Times"/>
          <w:i/>
          <w:iCs/>
        </w:rPr>
        <w:t>American Journal of Epidemiology</w:t>
      </w:r>
      <w:r w:rsidRPr="00E436F9">
        <w:rPr>
          <w:rFonts w:ascii="Times" w:hAnsi="Times" w:cs="Times"/>
        </w:rPr>
        <w:t>. Published online 2021.</w:t>
      </w:r>
    </w:p>
    <w:p w14:paraId="393B8C82" w14:textId="77777777" w:rsidR="00E436F9" w:rsidRPr="00E436F9" w:rsidRDefault="00E436F9" w:rsidP="00E436F9">
      <w:pPr>
        <w:pStyle w:val="Bibliography"/>
        <w:rPr>
          <w:rFonts w:ascii="Times" w:hAnsi="Times" w:cs="Times"/>
        </w:rPr>
      </w:pPr>
      <w:r w:rsidRPr="00E436F9">
        <w:rPr>
          <w:rFonts w:ascii="Times" w:hAnsi="Times" w:cs="Times"/>
        </w:rPr>
        <w:t>16.</w:t>
      </w:r>
      <w:r w:rsidRPr="00E436F9">
        <w:rPr>
          <w:rFonts w:ascii="Times" w:hAnsi="Times" w:cs="Times"/>
        </w:rPr>
        <w:tab/>
        <w:t xml:space="preserve">McGarry BE, Barnett ML, Grabowski DC, Gandhi AD. Nursing home staff vaccination and COVID-19 outcomes. </w:t>
      </w:r>
      <w:r w:rsidRPr="00E436F9">
        <w:rPr>
          <w:rFonts w:ascii="Times" w:hAnsi="Times" w:cs="Times"/>
          <w:i/>
          <w:iCs/>
        </w:rPr>
        <w:t>New England Journal of Medicine</w:t>
      </w:r>
      <w:r w:rsidRPr="00E436F9">
        <w:rPr>
          <w:rFonts w:ascii="Times" w:hAnsi="Times" w:cs="Times"/>
        </w:rPr>
        <w:t>. 2022;386(4):397-398.</w:t>
      </w:r>
    </w:p>
    <w:p w14:paraId="3C8A30D7" w14:textId="77777777" w:rsidR="00E436F9" w:rsidRPr="00E436F9" w:rsidRDefault="00E436F9" w:rsidP="00E436F9">
      <w:pPr>
        <w:pStyle w:val="Bibliography"/>
        <w:rPr>
          <w:rFonts w:ascii="Times" w:hAnsi="Times" w:cs="Times"/>
        </w:rPr>
      </w:pPr>
      <w:r w:rsidRPr="00E436F9">
        <w:rPr>
          <w:rFonts w:ascii="Times" w:hAnsi="Times" w:cs="Times"/>
        </w:rPr>
        <w:t>17.</w:t>
      </w:r>
      <w:r w:rsidRPr="00E436F9">
        <w:rPr>
          <w:rFonts w:ascii="Times" w:hAnsi="Times" w:cs="Times"/>
        </w:rPr>
        <w:tab/>
        <w:t xml:space="preserve">McGarry BE, Gandhi AD, Barnett ML. Covid-19 Surveillance Testing and Resident Outcomes in Nursing Homes. </w:t>
      </w:r>
      <w:r w:rsidRPr="00E436F9">
        <w:rPr>
          <w:rFonts w:ascii="Times" w:hAnsi="Times" w:cs="Times"/>
          <w:i/>
          <w:iCs/>
        </w:rPr>
        <w:t>New England Journal of Medicine</w:t>
      </w:r>
      <w:r w:rsidRPr="00E436F9">
        <w:rPr>
          <w:rFonts w:ascii="Times" w:hAnsi="Times" w:cs="Times"/>
        </w:rPr>
        <w:t>. 2023;388(12):1101-1110.</w:t>
      </w:r>
    </w:p>
    <w:p w14:paraId="1C808B3D" w14:textId="77777777" w:rsidR="00E436F9" w:rsidRPr="00E436F9" w:rsidRDefault="00E436F9" w:rsidP="00E436F9">
      <w:pPr>
        <w:pStyle w:val="Bibliography"/>
        <w:rPr>
          <w:rFonts w:ascii="Times" w:hAnsi="Times" w:cs="Times"/>
        </w:rPr>
      </w:pPr>
      <w:r w:rsidRPr="00E436F9">
        <w:rPr>
          <w:rFonts w:ascii="Times" w:hAnsi="Times" w:cs="Times"/>
        </w:rPr>
        <w:t>18.</w:t>
      </w:r>
      <w:r w:rsidRPr="00E436F9">
        <w:rPr>
          <w:rFonts w:ascii="Times" w:hAnsi="Times" w:cs="Times"/>
        </w:rPr>
        <w:tab/>
      </w:r>
      <w:proofErr w:type="spellStart"/>
      <w:r w:rsidRPr="00E436F9">
        <w:rPr>
          <w:rFonts w:ascii="Times" w:hAnsi="Times" w:cs="Times"/>
        </w:rPr>
        <w:t>Schrack</w:t>
      </w:r>
      <w:proofErr w:type="spellEnd"/>
      <w:r w:rsidRPr="00E436F9">
        <w:rPr>
          <w:rFonts w:ascii="Times" w:hAnsi="Times" w:cs="Times"/>
        </w:rPr>
        <w:t xml:space="preserve"> JA, </w:t>
      </w:r>
      <w:proofErr w:type="spellStart"/>
      <w:r w:rsidRPr="00E436F9">
        <w:rPr>
          <w:rFonts w:ascii="Times" w:hAnsi="Times" w:cs="Times"/>
        </w:rPr>
        <w:t>Corkum</w:t>
      </w:r>
      <w:proofErr w:type="spellEnd"/>
      <w:r w:rsidRPr="00E436F9">
        <w:rPr>
          <w:rFonts w:ascii="Times" w:hAnsi="Times" w:cs="Times"/>
        </w:rPr>
        <w:t xml:space="preserve"> AE, Freedman VA. COVID‐19 pandemic experiences of older adults with dementia in community and residential care settings: Results from a US national survey. </w:t>
      </w:r>
      <w:r w:rsidRPr="00E436F9">
        <w:rPr>
          <w:rFonts w:ascii="Times" w:hAnsi="Times" w:cs="Times"/>
          <w:i/>
          <w:iCs/>
        </w:rPr>
        <w:t>Alzheimer’s &amp; Dementia: Diagnosis, Assessment &amp; Disease Monitoring</w:t>
      </w:r>
      <w:r w:rsidRPr="00E436F9">
        <w:rPr>
          <w:rFonts w:ascii="Times" w:hAnsi="Times" w:cs="Times"/>
        </w:rPr>
        <w:t>. 2022;14(1</w:t>
      </w:r>
      <w:proofErr w:type="gramStart"/>
      <w:r w:rsidRPr="00E436F9">
        <w:rPr>
          <w:rFonts w:ascii="Times" w:hAnsi="Times" w:cs="Times"/>
        </w:rPr>
        <w:t>):e</w:t>
      </w:r>
      <w:proofErr w:type="gramEnd"/>
      <w:r w:rsidRPr="00E436F9">
        <w:rPr>
          <w:rFonts w:ascii="Times" w:hAnsi="Times" w:cs="Times"/>
        </w:rPr>
        <w:t>12382.</w:t>
      </w:r>
    </w:p>
    <w:p w14:paraId="0A6A628E" w14:textId="77777777" w:rsidR="00E436F9" w:rsidRPr="00E436F9" w:rsidRDefault="00E436F9" w:rsidP="00E436F9">
      <w:pPr>
        <w:pStyle w:val="Bibliography"/>
        <w:rPr>
          <w:rFonts w:ascii="Times" w:hAnsi="Times" w:cs="Times"/>
        </w:rPr>
      </w:pPr>
      <w:r w:rsidRPr="00E436F9">
        <w:rPr>
          <w:rFonts w:ascii="Times" w:hAnsi="Times" w:cs="Times"/>
        </w:rPr>
        <w:t>19.</w:t>
      </w:r>
      <w:r w:rsidRPr="00E436F9">
        <w:rPr>
          <w:rFonts w:ascii="Times" w:hAnsi="Times" w:cs="Times"/>
        </w:rPr>
        <w:tab/>
        <w:t xml:space="preserve">Stokes AC, Lundberg DJ, </w:t>
      </w:r>
      <w:proofErr w:type="spellStart"/>
      <w:r w:rsidRPr="00E436F9">
        <w:rPr>
          <w:rFonts w:ascii="Times" w:hAnsi="Times" w:cs="Times"/>
        </w:rPr>
        <w:t>Bor</w:t>
      </w:r>
      <w:proofErr w:type="spellEnd"/>
      <w:r w:rsidRPr="00E436F9">
        <w:rPr>
          <w:rFonts w:ascii="Times" w:hAnsi="Times" w:cs="Times"/>
        </w:rPr>
        <w:t xml:space="preserve"> J, Elo IT, Hempstead K, Preston SH. Association of health care factors with excess deaths not assigned to COVID-19 in the US. </w:t>
      </w:r>
      <w:r w:rsidRPr="00E436F9">
        <w:rPr>
          <w:rFonts w:ascii="Times" w:hAnsi="Times" w:cs="Times"/>
          <w:i/>
          <w:iCs/>
        </w:rPr>
        <w:t>JAMA network open</w:t>
      </w:r>
      <w:r w:rsidRPr="00E436F9">
        <w:rPr>
          <w:rFonts w:ascii="Times" w:hAnsi="Times" w:cs="Times"/>
        </w:rPr>
        <w:t>. 2021;4(9</w:t>
      </w:r>
      <w:proofErr w:type="gramStart"/>
      <w:r w:rsidRPr="00E436F9">
        <w:rPr>
          <w:rFonts w:ascii="Times" w:hAnsi="Times" w:cs="Times"/>
        </w:rPr>
        <w:t>):e</w:t>
      </w:r>
      <w:proofErr w:type="gramEnd"/>
      <w:r w:rsidRPr="00E436F9">
        <w:rPr>
          <w:rFonts w:ascii="Times" w:hAnsi="Times" w:cs="Times"/>
        </w:rPr>
        <w:t>2125287-e2125287.</w:t>
      </w:r>
    </w:p>
    <w:p w14:paraId="2E538853" w14:textId="77777777" w:rsidR="00E436F9" w:rsidRPr="00E436F9" w:rsidRDefault="00E436F9" w:rsidP="00E436F9">
      <w:pPr>
        <w:pStyle w:val="Bibliography"/>
        <w:rPr>
          <w:rFonts w:ascii="Times" w:hAnsi="Times" w:cs="Times"/>
        </w:rPr>
      </w:pPr>
      <w:r w:rsidRPr="00E436F9">
        <w:rPr>
          <w:rFonts w:ascii="Times" w:hAnsi="Times" w:cs="Times"/>
        </w:rPr>
        <w:t>20.</w:t>
      </w:r>
      <w:r w:rsidRPr="00E436F9">
        <w:rPr>
          <w:rFonts w:ascii="Times" w:hAnsi="Times" w:cs="Times"/>
        </w:rPr>
        <w:tab/>
        <w:t xml:space="preserve">Co M, Couch E, Gao Q, Martinez A, Das‐Munshi J, </w:t>
      </w:r>
      <w:proofErr w:type="spellStart"/>
      <w:r w:rsidRPr="00E436F9">
        <w:rPr>
          <w:rFonts w:ascii="Times" w:hAnsi="Times" w:cs="Times"/>
        </w:rPr>
        <w:t>Prina</w:t>
      </w:r>
      <w:proofErr w:type="spellEnd"/>
      <w:r w:rsidRPr="00E436F9">
        <w:rPr>
          <w:rFonts w:ascii="Times" w:hAnsi="Times" w:cs="Times"/>
        </w:rPr>
        <w:t xml:space="preserve"> M. Differences in survival and mortality in minority ethnic groups with dementia: A systematic review and meta‐analysis. </w:t>
      </w:r>
      <w:r w:rsidRPr="00E436F9">
        <w:rPr>
          <w:rFonts w:ascii="Times" w:hAnsi="Times" w:cs="Times"/>
          <w:i/>
          <w:iCs/>
        </w:rPr>
        <w:t>International journal of geriatric psychiatry</w:t>
      </w:r>
      <w:r w:rsidRPr="00E436F9">
        <w:rPr>
          <w:rFonts w:ascii="Times" w:hAnsi="Times" w:cs="Times"/>
        </w:rPr>
        <w:t>. 2021;36(11):1640-1663.</w:t>
      </w:r>
    </w:p>
    <w:p w14:paraId="55A1AE78" w14:textId="77777777" w:rsidR="00E436F9" w:rsidRPr="00E436F9" w:rsidRDefault="00E436F9" w:rsidP="00E436F9">
      <w:pPr>
        <w:pStyle w:val="Bibliography"/>
        <w:rPr>
          <w:rFonts w:ascii="Times" w:hAnsi="Times" w:cs="Times"/>
        </w:rPr>
      </w:pPr>
      <w:r w:rsidRPr="00E436F9">
        <w:rPr>
          <w:rFonts w:ascii="Times" w:hAnsi="Times" w:cs="Times"/>
        </w:rPr>
        <w:t>21.</w:t>
      </w:r>
      <w:r w:rsidRPr="00E436F9">
        <w:rPr>
          <w:rFonts w:ascii="Times" w:hAnsi="Times" w:cs="Times"/>
        </w:rPr>
        <w:tab/>
        <w:t xml:space="preserve">Marron MM, Ives DG, Boudreau RM, Harris TB, Newman AB. Racial Differences in Cause‐Specific Mortality Between Community‐Dwelling Older Black and White Adults. </w:t>
      </w:r>
      <w:r w:rsidRPr="00E436F9">
        <w:rPr>
          <w:rFonts w:ascii="Times" w:hAnsi="Times" w:cs="Times"/>
          <w:i/>
          <w:iCs/>
        </w:rPr>
        <w:t>Journal of the American Geriatrics Society</w:t>
      </w:r>
      <w:r w:rsidRPr="00E436F9">
        <w:rPr>
          <w:rFonts w:ascii="Times" w:hAnsi="Times" w:cs="Times"/>
        </w:rPr>
        <w:t>. 2018;66(10):1980-1986.</w:t>
      </w:r>
    </w:p>
    <w:p w14:paraId="36AF1506" w14:textId="77777777" w:rsidR="00E436F9" w:rsidRPr="00E436F9" w:rsidRDefault="00E436F9" w:rsidP="00E436F9">
      <w:pPr>
        <w:pStyle w:val="Bibliography"/>
        <w:rPr>
          <w:rFonts w:ascii="Times" w:hAnsi="Times" w:cs="Times"/>
        </w:rPr>
      </w:pPr>
      <w:r w:rsidRPr="00E436F9">
        <w:rPr>
          <w:rFonts w:ascii="Times" w:hAnsi="Times" w:cs="Times"/>
        </w:rPr>
        <w:t>22.</w:t>
      </w:r>
      <w:r w:rsidRPr="00E436F9">
        <w:rPr>
          <w:rFonts w:ascii="Times" w:hAnsi="Times" w:cs="Times"/>
        </w:rPr>
        <w:tab/>
        <w:t xml:space="preserve">Stokes AC, Weiss J, Lundberg DJ, et al. Estimates of the association of dementia with US mortality levels using linked survey and mortality records. </w:t>
      </w:r>
      <w:r w:rsidRPr="00E436F9">
        <w:rPr>
          <w:rFonts w:ascii="Times" w:hAnsi="Times" w:cs="Times"/>
          <w:i/>
          <w:iCs/>
        </w:rPr>
        <w:t>JAMA neurology</w:t>
      </w:r>
      <w:r w:rsidRPr="00E436F9">
        <w:rPr>
          <w:rFonts w:ascii="Times" w:hAnsi="Times" w:cs="Times"/>
        </w:rPr>
        <w:t>. 2020;77(12):1543-1550.</w:t>
      </w:r>
    </w:p>
    <w:p w14:paraId="75C66270" w14:textId="77777777" w:rsidR="00E436F9" w:rsidRPr="00E436F9" w:rsidRDefault="00E436F9" w:rsidP="00E436F9">
      <w:pPr>
        <w:pStyle w:val="Bibliography"/>
        <w:rPr>
          <w:rFonts w:ascii="Times" w:hAnsi="Times" w:cs="Times"/>
        </w:rPr>
      </w:pPr>
      <w:r w:rsidRPr="00E436F9">
        <w:rPr>
          <w:rFonts w:ascii="Times" w:hAnsi="Times" w:cs="Times"/>
        </w:rPr>
        <w:t>23.</w:t>
      </w:r>
      <w:r w:rsidRPr="00E436F9">
        <w:rPr>
          <w:rFonts w:ascii="Times" w:hAnsi="Times" w:cs="Times"/>
        </w:rPr>
        <w:tab/>
      </w:r>
      <w:proofErr w:type="spellStart"/>
      <w:r w:rsidRPr="00E436F9">
        <w:rPr>
          <w:rFonts w:ascii="Times" w:hAnsi="Times" w:cs="Times"/>
        </w:rPr>
        <w:t>Akushevich</w:t>
      </w:r>
      <w:proofErr w:type="spellEnd"/>
      <w:r w:rsidRPr="00E436F9">
        <w:rPr>
          <w:rFonts w:ascii="Times" w:hAnsi="Times" w:cs="Times"/>
        </w:rPr>
        <w:t xml:space="preserve"> I, </w:t>
      </w:r>
      <w:proofErr w:type="spellStart"/>
      <w:r w:rsidRPr="00E436F9">
        <w:rPr>
          <w:rFonts w:ascii="Times" w:hAnsi="Times" w:cs="Times"/>
        </w:rPr>
        <w:t>Yashkin</w:t>
      </w:r>
      <w:proofErr w:type="spellEnd"/>
      <w:r w:rsidRPr="00E436F9">
        <w:rPr>
          <w:rFonts w:ascii="Times" w:hAnsi="Times" w:cs="Times"/>
        </w:rPr>
        <w:t xml:space="preserve"> A, Kravchenko J, </w:t>
      </w:r>
      <w:proofErr w:type="spellStart"/>
      <w:r w:rsidRPr="00E436F9">
        <w:rPr>
          <w:rFonts w:ascii="Times" w:hAnsi="Times" w:cs="Times"/>
        </w:rPr>
        <w:t>Yashin</w:t>
      </w:r>
      <w:proofErr w:type="spellEnd"/>
      <w:r w:rsidRPr="00E436F9">
        <w:rPr>
          <w:rFonts w:ascii="Times" w:hAnsi="Times" w:cs="Times"/>
        </w:rPr>
        <w:t xml:space="preserve"> AI. Racial and geographic disparities in risk and survival of Alzheimer’s disease and related dementias. In: </w:t>
      </w:r>
      <w:r w:rsidRPr="00E436F9">
        <w:rPr>
          <w:rFonts w:ascii="Times" w:hAnsi="Times" w:cs="Times"/>
          <w:i/>
          <w:iCs/>
        </w:rPr>
        <w:t>PAA 2018 Annual Meeting. Denver, Colorado, April</w:t>
      </w:r>
      <w:proofErr w:type="gramStart"/>
      <w:r w:rsidRPr="00E436F9">
        <w:rPr>
          <w:rFonts w:ascii="Times" w:hAnsi="Times" w:cs="Times"/>
        </w:rPr>
        <w:t>. ;</w:t>
      </w:r>
      <w:proofErr w:type="gramEnd"/>
      <w:r w:rsidRPr="00E436F9">
        <w:rPr>
          <w:rFonts w:ascii="Times" w:hAnsi="Times" w:cs="Times"/>
        </w:rPr>
        <w:t xml:space="preserve"> 2018:26-28.</w:t>
      </w:r>
    </w:p>
    <w:p w14:paraId="56BB6C08" w14:textId="77777777" w:rsidR="00E436F9" w:rsidRPr="00E436F9" w:rsidRDefault="00E436F9" w:rsidP="00E436F9">
      <w:pPr>
        <w:pStyle w:val="Bibliography"/>
        <w:rPr>
          <w:rFonts w:ascii="Times" w:hAnsi="Times" w:cs="Times"/>
        </w:rPr>
      </w:pPr>
      <w:r w:rsidRPr="00E436F9">
        <w:rPr>
          <w:rFonts w:ascii="Times" w:hAnsi="Times" w:cs="Times"/>
        </w:rPr>
        <w:t>24.</w:t>
      </w:r>
      <w:r w:rsidRPr="00E436F9">
        <w:rPr>
          <w:rFonts w:ascii="Times" w:hAnsi="Times" w:cs="Times"/>
        </w:rPr>
        <w:tab/>
        <w:t xml:space="preserve">Gorges RJ, </w:t>
      </w:r>
      <w:proofErr w:type="spellStart"/>
      <w:r w:rsidRPr="00E436F9">
        <w:rPr>
          <w:rFonts w:ascii="Times" w:hAnsi="Times" w:cs="Times"/>
        </w:rPr>
        <w:t>Konetzka</w:t>
      </w:r>
      <w:proofErr w:type="spellEnd"/>
      <w:r w:rsidRPr="00E436F9">
        <w:rPr>
          <w:rFonts w:ascii="Times" w:hAnsi="Times" w:cs="Times"/>
        </w:rPr>
        <w:t xml:space="preserve"> RT. Factors associated with racial differences in deaths among nursing home residents with COVID-19 infection in the US. </w:t>
      </w:r>
      <w:r w:rsidRPr="00E436F9">
        <w:rPr>
          <w:rFonts w:ascii="Times" w:hAnsi="Times" w:cs="Times"/>
          <w:i/>
          <w:iCs/>
        </w:rPr>
        <w:t>JAMA network open</w:t>
      </w:r>
      <w:r w:rsidRPr="00E436F9">
        <w:rPr>
          <w:rFonts w:ascii="Times" w:hAnsi="Times" w:cs="Times"/>
        </w:rPr>
        <w:t>. 2021;4(2</w:t>
      </w:r>
      <w:proofErr w:type="gramStart"/>
      <w:r w:rsidRPr="00E436F9">
        <w:rPr>
          <w:rFonts w:ascii="Times" w:hAnsi="Times" w:cs="Times"/>
        </w:rPr>
        <w:t>):e</w:t>
      </w:r>
      <w:proofErr w:type="gramEnd"/>
      <w:r w:rsidRPr="00E436F9">
        <w:rPr>
          <w:rFonts w:ascii="Times" w:hAnsi="Times" w:cs="Times"/>
        </w:rPr>
        <w:t>2037431-e2037431.</w:t>
      </w:r>
    </w:p>
    <w:p w14:paraId="6F2C46CB" w14:textId="77777777" w:rsidR="00E436F9" w:rsidRPr="00E436F9" w:rsidRDefault="00E436F9" w:rsidP="00E436F9">
      <w:pPr>
        <w:pStyle w:val="Bibliography"/>
        <w:rPr>
          <w:rFonts w:ascii="Times" w:hAnsi="Times" w:cs="Times"/>
        </w:rPr>
      </w:pPr>
      <w:r w:rsidRPr="00E436F9">
        <w:rPr>
          <w:rFonts w:ascii="Times" w:hAnsi="Times" w:cs="Times"/>
        </w:rPr>
        <w:t>25.</w:t>
      </w:r>
      <w:r w:rsidRPr="00E436F9">
        <w:rPr>
          <w:rFonts w:ascii="Times" w:hAnsi="Times" w:cs="Times"/>
        </w:rPr>
        <w:tab/>
      </w:r>
      <w:proofErr w:type="spellStart"/>
      <w:r w:rsidRPr="00E436F9">
        <w:rPr>
          <w:rFonts w:ascii="Times" w:hAnsi="Times" w:cs="Times"/>
        </w:rPr>
        <w:t>Mor</w:t>
      </w:r>
      <w:proofErr w:type="spellEnd"/>
      <w:r w:rsidRPr="00E436F9">
        <w:rPr>
          <w:rFonts w:ascii="Times" w:hAnsi="Times" w:cs="Times"/>
        </w:rPr>
        <w:t xml:space="preserve"> V, Zinn J, </w:t>
      </w:r>
      <w:proofErr w:type="spellStart"/>
      <w:r w:rsidRPr="00E436F9">
        <w:rPr>
          <w:rFonts w:ascii="Times" w:hAnsi="Times" w:cs="Times"/>
        </w:rPr>
        <w:t>Angelelli</w:t>
      </w:r>
      <w:proofErr w:type="spellEnd"/>
      <w:r w:rsidRPr="00E436F9">
        <w:rPr>
          <w:rFonts w:ascii="Times" w:hAnsi="Times" w:cs="Times"/>
        </w:rPr>
        <w:t xml:space="preserve"> J, </w:t>
      </w:r>
      <w:proofErr w:type="spellStart"/>
      <w:r w:rsidRPr="00E436F9">
        <w:rPr>
          <w:rFonts w:ascii="Times" w:hAnsi="Times" w:cs="Times"/>
        </w:rPr>
        <w:t>Teno</w:t>
      </w:r>
      <w:proofErr w:type="spellEnd"/>
      <w:r w:rsidRPr="00E436F9">
        <w:rPr>
          <w:rFonts w:ascii="Times" w:hAnsi="Times" w:cs="Times"/>
        </w:rPr>
        <w:t xml:space="preserve"> JM, Miller SC. Driven to tiers: socioeconomic and racial disparities in the quality of nursing home care. </w:t>
      </w:r>
      <w:r w:rsidRPr="00E436F9">
        <w:rPr>
          <w:rFonts w:ascii="Times" w:hAnsi="Times" w:cs="Times"/>
          <w:i/>
          <w:iCs/>
        </w:rPr>
        <w:t>The Milbank Quarterly</w:t>
      </w:r>
      <w:r w:rsidRPr="00E436F9">
        <w:rPr>
          <w:rFonts w:ascii="Times" w:hAnsi="Times" w:cs="Times"/>
        </w:rPr>
        <w:t>. 2004;82(2):227-256.</w:t>
      </w:r>
    </w:p>
    <w:p w14:paraId="10A4DC6D" w14:textId="77777777" w:rsidR="00E436F9" w:rsidRPr="00E436F9" w:rsidRDefault="00E436F9" w:rsidP="00E436F9">
      <w:pPr>
        <w:pStyle w:val="Bibliography"/>
        <w:rPr>
          <w:rFonts w:ascii="Times" w:hAnsi="Times" w:cs="Times"/>
        </w:rPr>
      </w:pPr>
      <w:r w:rsidRPr="00E436F9">
        <w:rPr>
          <w:rFonts w:ascii="Times" w:hAnsi="Times" w:cs="Times"/>
        </w:rPr>
        <w:t>26.</w:t>
      </w:r>
      <w:r w:rsidRPr="00E436F9">
        <w:rPr>
          <w:rFonts w:ascii="Times" w:hAnsi="Times" w:cs="Times"/>
        </w:rPr>
        <w:tab/>
        <w:t xml:space="preserve">Cai S, Yan D, </w:t>
      </w:r>
      <w:proofErr w:type="spellStart"/>
      <w:r w:rsidRPr="00E436F9">
        <w:rPr>
          <w:rFonts w:ascii="Times" w:hAnsi="Times" w:cs="Times"/>
        </w:rPr>
        <w:t>Intrator</w:t>
      </w:r>
      <w:proofErr w:type="spellEnd"/>
      <w:r w:rsidRPr="00E436F9">
        <w:rPr>
          <w:rFonts w:ascii="Times" w:hAnsi="Times" w:cs="Times"/>
        </w:rPr>
        <w:t xml:space="preserve"> O. COVID-19 cases and death in nursing homes: the role of racial and ethnic composition of facilities and their communities. </w:t>
      </w:r>
      <w:r w:rsidRPr="00E436F9">
        <w:rPr>
          <w:rFonts w:ascii="Times" w:hAnsi="Times" w:cs="Times"/>
          <w:i/>
          <w:iCs/>
        </w:rPr>
        <w:t>Journal of the American Medical Directors Association</w:t>
      </w:r>
      <w:r w:rsidRPr="00E436F9">
        <w:rPr>
          <w:rFonts w:ascii="Times" w:hAnsi="Times" w:cs="Times"/>
        </w:rPr>
        <w:t>. 2021;22(7):1345-1351.</w:t>
      </w:r>
    </w:p>
    <w:p w14:paraId="1FA8ECAF" w14:textId="77777777" w:rsidR="00E436F9" w:rsidRPr="00E436F9" w:rsidRDefault="00E436F9" w:rsidP="00E436F9">
      <w:pPr>
        <w:pStyle w:val="Bibliography"/>
        <w:rPr>
          <w:rFonts w:ascii="Times" w:hAnsi="Times" w:cs="Times"/>
        </w:rPr>
      </w:pPr>
      <w:r w:rsidRPr="00E436F9">
        <w:rPr>
          <w:rFonts w:ascii="Times" w:hAnsi="Times" w:cs="Times"/>
        </w:rPr>
        <w:lastRenderedPageBreak/>
        <w:t>27.</w:t>
      </w:r>
      <w:r w:rsidRPr="00E436F9">
        <w:rPr>
          <w:rFonts w:ascii="Times" w:hAnsi="Times" w:cs="Times"/>
        </w:rPr>
        <w:tab/>
        <w:t xml:space="preserve">James BD, </w:t>
      </w:r>
      <w:proofErr w:type="spellStart"/>
      <w:r w:rsidRPr="00E436F9">
        <w:rPr>
          <w:rFonts w:ascii="Times" w:hAnsi="Times" w:cs="Times"/>
        </w:rPr>
        <w:t>Leurgans</w:t>
      </w:r>
      <w:proofErr w:type="spellEnd"/>
      <w:r w:rsidRPr="00E436F9">
        <w:rPr>
          <w:rFonts w:ascii="Times" w:hAnsi="Times" w:cs="Times"/>
        </w:rPr>
        <w:t xml:space="preserve"> SE, Hebert LE, Scherr PA, </w:t>
      </w:r>
      <w:proofErr w:type="spellStart"/>
      <w:r w:rsidRPr="00E436F9">
        <w:rPr>
          <w:rFonts w:ascii="Times" w:hAnsi="Times" w:cs="Times"/>
        </w:rPr>
        <w:t>Yaffe</w:t>
      </w:r>
      <w:proofErr w:type="spellEnd"/>
      <w:r w:rsidRPr="00E436F9">
        <w:rPr>
          <w:rFonts w:ascii="Times" w:hAnsi="Times" w:cs="Times"/>
        </w:rPr>
        <w:t xml:space="preserve"> K, Bennett DA. Contribution of Alzheimer disease to mortality in the United States. </w:t>
      </w:r>
      <w:r w:rsidRPr="00E436F9">
        <w:rPr>
          <w:rFonts w:ascii="Times" w:hAnsi="Times" w:cs="Times"/>
          <w:i/>
          <w:iCs/>
        </w:rPr>
        <w:t>Neurology</w:t>
      </w:r>
      <w:r w:rsidRPr="00E436F9">
        <w:rPr>
          <w:rFonts w:ascii="Times" w:hAnsi="Times" w:cs="Times"/>
        </w:rPr>
        <w:t>. 2014;82(12):1045-1050.</w:t>
      </w:r>
    </w:p>
    <w:p w14:paraId="2E8CBA0F" w14:textId="77777777" w:rsidR="00E436F9" w:rsidRPr="00E436F9" w:rsidRDefault="00E436F9" w:rsidP="00E436F9">
      <w:pPr>
        <w:pStyle w:val="Bibliography"/>
        <w:rPr>
          <w:rFonts w:ascii="Times" w:hAnsi="Times" w:cs="Times"/>
        </w:rPr>
      </w:pPr>
      <w:r w:rsidRPr="00E436F9">
        <w:rPr>
          <w:rFonts w:ascii="Times" w:hAnsi="Times" w:cs="Times"/>
        </w:rPr>
        <w:t>28.</w:t>
      </w:r>
      <w:r w:rsidRPr="00E436F9">
        <w:rPr>
          <w:rFonts w:ascii="Times" w:hAnsi="Times" w:cs="Times"/>
        </w:rPr>
        <w:tab/>
        <w:t xml:space="preserve">Pearson, C, </w:t>
      </w:r>
      <w:proofErr w:type="spellStart"/>
      <w:r w:rsidRPr="00E436F9">
        <w:rPr>
          <w:rFonts w:ascii="Times" w:hAnsi="Times" w:cs="Times"/>
        </w:rPr>
        <w:t>Hartzman</w:t>
      </w:r>
      <w:proofErr w:type="spellEnd"/>
      <w:r w:rsidRPr="00E436F9">
        <w:rPr>
          <w:rFonts w:ascii="Times" w:hAnsi="Times" w:cs="Times"/>
        </w:rPr>
        <w:t xml:space="preserve">, A. </w:t>
      </w:r>
      <w:r w:rsidRPr="00E436F9">
        <w:rPr>
          <w:rFonts w:ascii="Times" w:hAnsi="Times" w:cs="Times"/>
          <w:i/>
          <w:iCs/>
        </w:rPr>
        <w:t>COVID-19 Excess Deaths in Medicare</w:t>
      </w:r>
      <w:r w:rsidRPr="00E436F9">
        <w:rPr>
          <w:rFonts w:ascii="Times" w:hAnsi="Times" w:cs="Times"/>
        </w:rPr>
        <w:t>. NORC at the University of Chicago; 2022. https://www.norc.org/PDFs/ASonHealth/Spotlight%20Health%20%20COVID%20Excess%20Deaths%20in%20Medicare%20%20SLIDES.pdf</w:t>
      </w:r>
    </w:p>
    <w:p w14:paraId="67CAAC09" w14:textId="77777777" w:rsidR="00E436F9" w:rsidRPr="00E436F9" w:rsidRDefault="00E436F9" w:rsidP="00E436F9">
      <w:pPr>
        <w:pStyle w:val="Bibliography"/>
        <w:rPr>
          <w:rFonts w:ascii="Times" w:hAnsi="Times" w:cs="Times"/>
        </w:rPr>
      </w:pPr>
      <w:r w:rsidRPr="00E436F9">
        <w:rPr>
          <w:rFonts w:ascii="Times" w:hAnsi="Times" w:cs="Times"/>
        </w:rPr>
        <w:t>29.</w:t>
      </w:r>
      <w:r w:rsidRPr="00E436F9">
        <w:rPr>
          <w:rFonts w:ascii="Times" w:hAnsi="Times" w:cs="Times"/>
        </w:rPr>
        <w:tab/>
      </w:r>
      <w:proofErr w:type="spellStart"/>
      <w:r w:rsidRPr="00E436F9">
        <w:rPr>
          <w:rFonts w:ascii="Times" w:hAnsi="Times" w:cs="Times"/>
        </w:rPr>
        <w:t>Gianattasio</w:t>
      </w:r>
      <w:proofErr w:type="spellEnd"/>
      <w:r w:rsidRPr="00E436F9">
        <w:rPr>
          <w:rFonts w:ascii="Times" w:hAnsi="Times" w:cs="Times"/>
        </w:rPr>
        <w:t xml:space="preserve"> KZ, Prather C, </w:t>
      </w:r>
      <w:proofErr w:type="spellStart"/>
      <w:r w:rsidRPr="00E436F9">
        <w:rPr>
          <w:rFonts w:ascii="Times" w:hAnsi="Times" w:cs="Times"/>
        </w:rPr>
        <w:t>Glymour</w:t>
      </w:r>
      <w:proofErr w:type="spellEnd"/>
      <w:r w:rsidRPr="00E436F9">
        <w:rPr>
          <w:rFonts w:ascii="Times" w:hAnsi="Times" w:cs="Times"/>
        </w:rPr>
        <w:t xml:space="preserve"> MM, </w:t>
      </w:r>
      <w:proofErr w:type="spellStart"/>
      <w:r w:rsidRPr="00E436F9">
        <w:rPr>
          <w:rFonts w:ascii="Times" w:hAnsi="Times" w:cs="Times"/>
        </w:rPr>
        <w:t>Ciarleglio</w:t>
      </w:r>
      <w:proofErr w:type="spellEnd"/>
      <w:r w:rsidRPr="00E436F9">
        <w:rPr>
          <w:rFonts w:ascii="Times" w:hAnsi="Times" w:cs="Times"/>
        </w:rPr>
        <w:t xml:space="preserve"> A, Power MC. Racial </w:t>
      </w:r>
      <w:proofErr w:type="gramStart"/>
      <w:r w:rsidRPr="00E436F9">
        <w:rPr>
          <w:rFonts w:ascii="Times" w:hAnsi="Times" w:cs="Times"/>
        </w:rPr>
        <w:t>disparities</w:t>
      </w:r>
      <w:proofErr w:type="gramEnd"/>
      <w:r w:rsidRPr="00E436F9">
        <w:rPr>
          <w:rFonts w:ascii="Times" w:hAnsi="Times" w:cs="Times"/>
        </w:rPr>
        <w:t xml:space="preserve"> and temporal trends in dementia misdiagnosis risk in the United States. </w:t>
      </w:r>
      <w:r w:rsidRPr="00E436F9">
        <w:rPr>
          <w:rFonts w:ascii="Times" w:hAnsi="Times" w:cs="Times"/>
          <w:i/>
          <w:iCs/>
        </w:rPr>
        <w:t>Alzheimer’s &amp; Dementia: Translational Research &amp; Clinical Interventions</w:t>
      </w:r>
      <w:r w:rsidRPr="00E436F9">
        <w:rPr>
          <w:rFonts w:ascii="Times" w:hAnsi="Times" w:cs="Times"/>
        </w:rPr>
        <w:t xml:space="preserve">. </w:t>
      </w:r>
      <w:proofErr w:type="gramStart"/>
      <w:r w:rsidRPr="00E436F9">
        <w:rPr>
          <w:rFonts w:ascii="Times" w:hAnsi="Times" w:cs="Times"/>
        </w:rPr>
        <w:t>2019;5:891</w:t>
      </w:r>
      <w:proofErr w:type="gramEnd"/>
      <w:r w:rsidRPr="00E436F9">
        <w:rPr>
          <w:rFonts w:ascii="Times" w:hAnsi="Times" w:cs="Times"/>
        </w:rPr>
        <w:t>-898.</w:t>
      </w:r>
    </w:p>
    <w:p w14:paraId="6536C642" w14:textId="77777777" w:rsidR="00E436F9" w:rsidRPr="00E436F9" w:rsidRDefault="00E436F9" w:rsidP="00E436F9">
      <w:pPr>
        <w:pStyle w:val="Bibliography"/>
        <w:rPr>
          <w:rFonts w:ascii="Times" w:hAnsi="Times" w:cs="Times"/>
        </w:rPr>
      </w:pPr>
      <w:r w:rsidRPr="00E436F9">
        <w:rPr>
          <w:rFonts w:ascii="Times" w:hAnsi="Times" w:cs="Times"/>
        </w:rPr>
        <w:t>30.</w:t>
      </w:r>
      <w:r w:rsidRPr="00E436F9">
        <w:rPr>
          <w:rFonts w:ascii="Times" w:hAnsi="Times" w:cs="Times"/>
        </w:rPr>
        <w:tab/>
      </w:r>
      <w:proofErr w:type="spellStart"/>
      <w:r w:rsidRPr="00E436F9">
        <w:rPr>
          <w:rFonts w:ascii="Times" w:hAnsi="Times" w:cs="Times"/>
        </w:rPr>
        <w:t>Redelings</w:t>
      </w:r>
      <w:proofErr w:type="spellEnd"/>
      <w:r w:rsidRPr="00E436F9">
        <w:rPr>
          <w:rFonts w:ascii="Times" w:hAnsi="Times" w:cs="Times"/>
        </w:rPr>
        <w:t xml:space="preserve"> MD, </w:t>
      </w:r>
      <w:proofErr w:type="spellStart"/>
      <w:r w:rsidRPr="00E436F9">
        <w:rPr>
          <w:rFonts w:ascii="Times" w:hAnsi="Times" w:cs="Times"/>
        </w:rPr>
        <w:t>Sorvillo</w:t>
      </w:r>
      <w:proofErr w:type="spellEnd"/>
      <w:r w:rsidRPr="00E436F9">
        <w:rPr>
          <w:rFonts w:ascii="Times" w:hAnsi="Times" w:cs="Times"/>
        </w:rPr>
        <w:t xml:space="preserve"> F, Simon P. A comparison of underlying cause and multiple causes of death: US vital statistics, 2000–2001. </w:t>
      </w:r>
      <w:r w:rsidRPr="00E436F9">
        <w:rPr>
          <w:rFonts w:ascii="Times" w:hAnsi="Times" w:cs="Times"/>
          <w:i/>
          <w:iCs/>
        </w:rPr>
        <w:t>Epidemiology</w:t>
      </w:r>
      <w:r w:rsidRPr="00E436F9">
        <w:rPr>
          <w:rFonts w:ascii="Times" w:hAnsi="Times" w:cs="Times"/>
        </w:rPr>
        <w:t>. 2006;17(1):100-103.</w:t>
      </w:r>
    </w:p>
    <w:p w14:paraId="0160CEE3" w14:textId="77777777" w:rsidR="00E436F9" w:rsidRPr="00E436F9" w:rsidRDefault="00E436F9" w:rsidP="00E436F9">
      <w:pPr>
        <w:pStyle w:val="Bibliography"/>
        <w:rPr>
          <w:rFonts w:ascii="Times" w:hAnsi="Times" w:cs="Times"/>
        </w:rPr>
      </w:pPr>
      <w:r w:rsidRPr="00E436F9">
        <w:rPr>
          <w:rFonts w:ascii="Times" w:hAnsi="Times" w:cs="Times"/>
        </w:rPr>
        <w:t>31.</w:t>
      </w:r>
      <w:r w:rsidRPr="00E436F9">
        <w:rPr>
          <w:rFonts w:ascii="Times" w:hAnsi="Times" w:cs="Times"/>
        </w:rPr>
        <w:tab/>
        <w:t xml:space="preserve">Sehdev AES, Hutchins GM. Problems with proper completion and accuracy of the cause-of-death statement. </w:t>
      </w:r>
      <w:r w:rsidRPr="00E436F9">
        <w:rPr>
          <w:rFonts w:ascii="Times" w:hAnsi="Times" w:cs="Times"/>
          <w:i/>
          <w:iCs/>
        </w:rPr>
        <w:t>Archives of internal medicine</w:t>
      </w:r>
      <w:r w:rsidRPr="00E436F9">
        <w:rPr>
          <w:rFonts w:ascii="Times" w:hAnsi="Times" w:cs="Times"/>
        </w:rPr>
        <w:t>. 2001;161(2):277-284.</w:t>
      </w:r>
    </w:p>
    <w:p w14:paraId="79ED8612" w14:textId="77777777" w:rsidR="00E436F9" w:rsidRPr="00E436F9" w:rsidRDefault="00E436F9" w:rsidP="00E436F9">
      <w:pPr>
        <w:pStyle w:val="Bibliography"/>
        <w:rPr>
          <w:rFonts w:ascii="Times" w:hAnsi="Times" w:cs="Times"/>
        </w:rPr>
      </w:pPr>
      <w:r w:rsidRPr="00E436F9">
        <w:rPr>
          <w:rFonts w:ascii="Times" w:hAnsi="Times" w:cs="Times"/>
        </w:rPr>
        <w:t>32.</w:t>
      </w:r>
      <w:r w:rsidRPr="00E436F9">
        <w:rPr>
          <w:rFonts w:ascii="Times" w:hAnsi="Times" w:cs="Times"/>
        </w:rPr>
        <w:tab/>
        <w:t xml:space="preserve">Islam N, </w:t>
      </w:r>
      <w:proofErr w:type="spellStart"/>
      <w:r w:rsidRPr="00E436F9">
        <w:rPr>
          <w:rFonts w:ascii="Times" w:hAnsi="Times" w:cs="Times"/>
        </w:rPr>
        <w:t>Shkolnikov</w:t>
      </w:r>
      <w:proofErr w:type="spellEnd"/>
      <w:r w:rsidRPr="00E436F9">
        <w:rPr>
          <w:rFonts w:ascii="Times" w:hAnsi="Times" w:cs="Times"/>
        </w:rPr>
        <w:t xml:space="preserve"> VM, Acosta RJ, et al. Excess deaths associated with covid-19 pandemic in 2020: age and sex disaggregated time series analysis in 29 high income countries. </w:t>
      </w:r>
      <w:proofErr w:type="spellStart"/>
      <w:r w:rsidRPr="00E436F9">
        <w:rPr>
          <w:rFonts w:ascii="Times" w:hAnsi="Times" w:cs="Times"/>
          <w:i/>
          <w:iCs/>
        </w:rPr>
        <w:t>bmj</w:t>
      </w:r>
      <w:proofErr w:type="spellEnd"/>
      <w:r w:rsidRPr="00E436F9">
        <w:rPr>
          <w:rFonts w:ascii="Times" w:hAnsi="Times" w:cs="Times"/>
        </w:rPr>
        <w:t>. 2021;373.</w:t>
      </w:r>
    </w:p>
    <w:p w14:paraId="0605839A" w14:textId="54118931" w:rsidR="00F80DB4" w:rsidRPr="00DC158F" w:rsidRDefault="006831B2" w:rsidP="00FA71F3">
      <w:pPr>
        <w:rPr>
          <w:rFonts w:ascii="Times New Roman" w:eastAsia="Times New Roman" w:hAnsi="Times New Roman" w:cs="Times New Roman"/>
          <w:color w:val="000000"/>
        </w:rPr>
      </w:pPr>
      <w:r>
        <w:rPr>
          <w:rFonts w:ascii="Times" w:eastAsia="SimSun" w:hAnsi="Times" w:cs="Times New Roman"/>
          <w:color w:val="212121"/>
          <w:shd w:val="clear" w:color="auto" w:fill="FFFFFF"/>
        </w:rPr>
        <w:fldChar w:fldCharType="end"/>
      </w:r>
      <w:bookmarkEnd w:id="69"/>
      <w:bookmarkEnd w:id="70"/>
    </w:p>
    <w:sectPr w:rsidR="00F80DB4" w:rsidRPr="00DC158F" w:rsidSect="00FA71F3">
      <w:footerReference w:type="even" r:id="rId8"/>
      <w:footerReference w:type="default" r:id="rId9"/>
      <w:pgSz w:w="12240" w:h="15840"/>
      <w:pgMar w:top="1440" w:right="1440" w:bottom="1440" w:left="1440" w:header="720" w:footer="720" w:gutter="0"/>
      <w:pgNumType w:fmt="numberInDash"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38F4" w14:textId="77777777" w:rsidR="00AF4BBF" w:rsidRDefault="00AF4BBF">
      <w:r>
        <w:separator/>
      </w:r>
    </w:p>
  </w:endnote>
  <w:endnote w:type="continuationSeparator" w:id="0">
    <w:p w14:paraId="7EE674FA" w14:textId="77777777" w:rsidR="00AF4BBF" w:rsidRDefault="00AF4BBF">
      <w:r>
        <w:continuationSeparator/>
      </w:r>
    </w:p>
  </w:endnote>
  <w:endnote w:type="continuationNotice" w:id="1">
    <w:p w14:paraId="4C518A8C" w14:textId="77777777" w:rsidR="00AF4BBF" w:rsidRDefault="00AF4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552030"/>
      <w:docPartObj>
        <w:docPartGallery w:val="Page Numbers (Bottom of Page)"/>
        <w:docPartUnique/>
      </w:docPartObj>
    </w:sdtPr>
    <w:sdtContent>
      <w:p w14:paraId="6FBA88DB" w14:textId="6EA39ED0" w:rsidR="00BF0860" w:rsidRDefault="00BF0860" w:rsidP="00BF08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12AC1BFE" w14:textId="77777777" w:rsidR="00BF0860" w:rsidRDefault="00BF0860"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034998"/>
      <w:docPartObj>
        <w:docPartGallery w:val="Page Numbers (Bottom of Page)"/>
        <w:docPartUnique/>
      </w:docPartObj>
    </w:sdtPr>
    <w:sdtContent>
      <w:p w14:paraId="0095F759" w14:textId="480E419C" w:rsidR="00BF0860" w:rsidRDefault="00BF0860" w:rsidP="00BF08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000002A0" w14:textId="0138F184" w:rsidR="00BF0860" w:rsidRDefault="00BF0860" w:rsidP="00BF0860">
    <w:pPr>
      <w:pBdr>
        <w:top w:val="nil"/>
        <w:left w:val="nil"/>
        <w:bottom w:val="nil"/>
        <w:right w:val="nil"/>
        <w:between w:val="nil"/>
      </w:pBdr>
      <w:tabs>
        <w:tab w:val="center" w:pos="4680"/>
        <w:tab w:val="right" w:pos="9360"/>
      </w:tabs>
      <w:ind w:right="360"/>
      <w:jc w:val="right"/>
      <w:rPr>
        <w:color w:val="000000"/>
      </w:rPr>
    </w:pPr>
  </w:p>
  <w:p w14:paraId="000002A1" w14:textId="77777777" w:rsidR="00BF0860" w:rsidRDefault="00BF086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5AA8" w14:textId="77777777" w:rsidR="00AF4BBF" w:rsidRDefault="00AF4BBF">
      <w:r>
        <w:separator/>
      </w:r>
    </w:p>
  </w:footnote>
  <w:footnote w:type="continuationSeparator" w:id="0">
    <w:p w14:paraId="792C88AB" w14:textId="77777777" w:rsidR="00AF4BBF" w:rsidRDefault="00AF4BBF">
      <w:r>
        <w:continuationSeparator/>
      </w:r>
    </w:p>
  </w:footnote>
  <w:footnote w:type="continuationNotice" w:id="1">
    <w:p w14:paraId="313D1E85" w14:textId="77777777" w:rsidR="00AF4BBF" w:rsidRDefault="00AF4B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2A8A"/>
    <w:multiLevelType w:val="multilevel"/>
    <w:tmpl w:val="72546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F7F0778"/>
    <w:multiLevelType w:val="multilevel"/>
    <w:tmpl w:val="56FECC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D2039F"/>
    <w:multiLevelType w:val="hybridMultilevel"/>
    <w:tmpl w:val="37D4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E6B0E"/>
    <w:multiLevelType w:val="multilevel"/>
    <w:tmpl w:val="894A84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67249847">
    <w:abstractNumId w:val="1"/>
  </w:num>
  <w:num w:numId="2" w16cid:durableId="464009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3793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2752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5830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35773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1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85142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2507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8581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1669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9146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93284811">
    <w:abstractNumId w:val="3"/>
  </w:num>
  <w:num w:numId="14" w16cid:durableId="1675257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98912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018640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626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6749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069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23469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65824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3646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89129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64779281">
    <w:abstractNumId w:val="2"/>
  </w:num>
  <w:num w:numId="25" w16cid:durableId="115837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C"/>
    <w:rsid w:val="00004DA8"/>
    <w:rsid w:val="000201DE"/>
    <w:rsid w:val="000232BA"/>
    <w:rsid w:val="00031AB1"/>
    <w:rsid w:val="00035F6F"/>
    <w:rsid w:val="0006373D"/>
    <w:rsid w:val="00083C16"/>
    <w:rsid w:val="0008648F"/>
    <w:rsid w:val="000868D9"/>
    <w:rsid w:val="00090328"/>
    <w:rsid w:val="00092305"/>
    <w:rsid w:val="0009365F"/>
    <w:rsid w:val="000A5001"/>
    <w:rsid w:val="000C0581"/>
    <w:rsid w:val="000D0FC0"/>
    <w:rsid w:val="000E0FC5"/>
    <w:rsid w:val="000F1B3A"/>
    <w:rsid w:val="000F2A2D"/>
    <w:rsid w:val="000F45D6"/>
    <w:rsid w:val="001122E4"/>
    <w:rsid w:val="00130C5C"/>
    <w:rsid w:val="00130F66"/>
    <w:rsid w:val="00141D6F"/>
    <w:rsid w:val="0015071A"/>
    <w:rsid w:val="00151B62"/>
    <w:rsid w:val="0015201A"/>
    <w:rsid w:val="0015202F"/>
    <w:rsid w:val="00154356"/>
    <w:rsid w:val="0016077A"/>
    <w:rsid w:val="00164922"/>
    <w:rsid w:val="0016728B"/>
    <w:rsid w:val="00175278"/>
    <w:rsid w:val="00182CFF"/>
    <w:rsid w:val="00182DC9"/>
    <w:rsid w:val="00197A2F"/>
    <w:rsid w:val="00197AEF"/>
    <w:rsid w:val="001C18B7"/>
    <w:rsid w:val="001C60F6"/>
    <w:rsid w:val="001D34D4"/>
    <w:rsid w:val="001D5CAF"/>
    <w:rsid w:val="001E0FB2"/>
    <w:rsid w:val="001E427E"/>
    <w:rsid w:val="001E6287"/>
    <w:rsid w:val="001F62FB"/>
    <w:rsid w:val="002008B8"/>
    <w:rsid w:val="00205A0D"/>
    <w:rsid w:val="00206F93"/>
    <w:rsid w:val="00221D3E"/>
    <w:rsid w:val="00221E20"/>
    <w:rsid w:val="00226F03"/>
    <w:rsid w:val="00230235"/>
    <w:rsid w:val="00241B5D"/>
    <w:rsid w:val="00242F8D"/>
    <w:rsid w:val="002515CA"/>
    <w:rsid w:val="002526AE"/>
    <w:rsid w:val="00253F7E"/>
    <w:rsid w:val="00254E20"/>
    <w:rsid w:val="00256C9C"/>
    <w:rsid w:val="00257BFC"/>
    <w:rsid w:val="00264C67"/>
    <w:rsid w:val="002741E2"/>
    <w:rsid w:val="00275982"/>
    <w:rsid w:val="002807D3"/>
    <w:rsid w:val="00286DB1"/>
    <w:rsid w:val="00294903"/>
    <w:rsid w:val="00295884"/>
    <w:rsid w:val="002A2C0C"/>
    <w:rsid w:val="002A3A4E"/>
    <w:rsid w:val="002A4437"/>
    <w:rsid w:val="002B09B4"/>
    <w:rsid w:val="002D14CE"/>
    <w:rsid w:val="002D2DD8"/>
    <w:rsid w:val="002F49C1"/>
    <w:rsid w:val="003156D9"/>
    <w:rsid w:val="003173D7"/>
    <w:rsid w:val="00325CAD"/>
    <w:rsid w:val="00332BFF"/>
    <w:rsid w:val="00347EAB"/>
    <w:rsid w:val="00351BC1"/>
    <w:rsid w:val="003528E8"/>
    <w:rsid w:val="003573BA"/>
    <w:rsid w:val="003622B9"/>
    <w:rsid w:val="00363592"/>
    <w:rsid w:val="00363E6B"/>
    <w:rsid w:val="00375240"/>
    <w:rsid w:val="00376231"/>
    <w:rsid w:val="00385311"/>
    <w:rsid w:val="00391F45"/>
    <w:rsid w:val="00394298"/>
    <w:rsid w:val="003A4C1C"/>
    <w:rsid w:val="003B497F"/>
    <w:rsid w:val="003C5A83"/>
    <w:rsid w:val="003D68C8"/>
    <w:rsid w:val="003E2ACD"/>
    <w:rsid w:val="003F4640"/>
    <w:rsid w:val="00407C2A"/>
    <w:rsid w:val="004122E3"/>
    <w:rsid w:val="004165BF"/>
    <w:rsid w:val="00432962"/>
    <w:rsid w:val="00435B36"/>
    <w:rsid w:val="0043625F"/>
    <w:rsid w:val="004410D8"/>
    <w:rsid w:val="004506BD"/>
    <w:rsid w:val="00453501"/>
    <w:rsid w:val="004559F0"/>
    <w:rsid w:val="00471B5A"/>
    <w:rsid w:val="00492AC1"/>
    <w:rsid w:val="0049416C"/>
    <w:rsid w:val="004A0C0D"/>
    <w:rsid w:val="004A1DB9"/>
    <w:rsid w:val="004B4153"/>
    <w:rsid w:val="004C000B"/>
    <w:rsid w:val="004C114D"/>
    <w:rsid w:val="004D1FD8"/>
    <w:rsid w:val="004D2A5C"/>
    <w:rsid w:val="004D7626"/>
    <w:rsid w:val="004E5BEF"/>
    <w:rsid w:val="004E69C6"/>
    <w:rsid w:val="00505A8D"/>
    <w:rsid w:val="0053255F"/>
    <w:rsid w:val="00543BD7"/>
    <w:rsid w:val="00550521"/>
    <w:rsid w:val="00553E34"/>
    <w:rsid w:val="005551C2"/>
    <w:rsid w:val="005600CB"/>
    <w:rsid w:val="0056286F"/>
    <w:rsid w:val="005C2576"/>
    <w:rsid w:val="005C798F"/>
    <w:rsid w:val="005D4EC2"/>
    <w:rsid w:val="006068DF"/>
    <w:rsid w:val="00607C91"/>
    <w:rsid w:val="0061602F"/>
    <w:rsid w:val="00622193"/>
    <w:rsid w:val="00635BF9"/>
    <w:rsid w:val="00645C8A"/>
    <w:rsid w:val="006623C4"/>
    <w:rsid w:val="00665A77"/>
    <w:rsid w:val="00670AEE"/>
    <w:rsid w:val="00671E6A"/>
    <w:rsid w:val="00673656"/>
    <w:rsid w:val="006831B2"/>
    <w:rsid w:val="006A1DE1"/>
    <w:rsid w:val="006A39C1"/>
    <w:rsid w:val="006A5815"/>
    <w:rsid w:val="006D75DB"/>
    <w:rsid w:val="006E05FF"/>
    <w:rsid w:val="00701161"/>
    <w:rsid w:val="007164E4"/>
    <w:rsid w:val="00721F1F"/>
    <w:rsid w:val="00722469"/>
    <w:rsid w:val="00751EBA"/>
    <w:rsid w:val="00760692"/>
    <w:rsid w:val="007623F0"/>
    <w:rsid w:val="00770BE8"/>
    <w:rsid w:val="00770CAE"/>
    <w:rsid w:val="00780185"/>
    <w:rsid w:val="00785947"/>
    <w:rsid w:val="00795533"/>
    <w:rsid w:val="00796FD2"/>
    <w:rsid w:val="007A7D00"/>
    <w:rsid w:val="007B2427"/>
    <w:rsid w:val="007B2792"/>
    <w:rsid w:val="007C52A8"/>
    <w:rsid w:val="007E333B"/>
    <w:rsid w:val="007F45B3"/>
    <w:rsid w:val="0080170E"/>
    <w:rsid w:val="008066ED"/>
    <w:rsid w:val="008112CC"/>
    <w:rsid w:val="008115B7"/>
    <w:rsid w:val="00814A3C"/>
    <w:rsid w:val="0081677D"/>
    <w:rsid w:val="00822711"/>
    <w:rsid w:val="00823706"/>
    <w:rsid w:val="00824363"/>
    <w:rsid w:val="00827662"/>
    <w:rsid w:val="00834646"/>
    <w:rsid w:val="00835097"/>
    <w:rsid w:val="00841786"/>
    <w:rsid w:val="008421ED"/>
    <w:rsid w:val="0084588E"/>
    <w:rsid w:val="0086188A"/>
    <w:rsid w:val="00862394"/>
    <w:rsid w:val="00863D82"/>
    <w:rsid w:val="008737F7"/>
    <w:rsid w:val="00882158"/>
    <w:rsid w:val="008928F5"/>
    <w:rsid w:val="00894503"/>
    <w:rsid w:val="008A4F5E"/>
    <w:rsid w:val="008C5743"/>
    <w:rsid w:val="008C5843"/>
    <w:rsid w:val="008D5D5F"/>
    <w:rsid w:val="00915B6D"/>
    <w:rsid w:val="009234DC"/>
    <w:rsid w:val="00925F54"/>
    <w:rsid w:val="00926C06"/>
    <w:rsid w:val="0093506F"/>
    <w:rsid w:val="00936889"/>
    <w:rsid w:val="00946854"/>
    <w:rsid w:val="00972A62"/>
    <w:rsid w:val="00974F93"/>
    <w:rsid w:val="00976857"/>
    <w:rsid w:val="00976EB0"/>
    <w:rsid w:val="0098341D"/>
    <w:rsid w:val="0098590A"/>
    <w:rsid w:val="00996AFB"/>
    <w:rsid w:val="009A1788"/>
    <w:rsid w:val="009A5079"/>
    <w:rsid w:val="009A7995"/>
    <w:rsid w:val="009B29B5"/>
    <w:rsid w:val="009B4A1B"/>
    <w:rsid w:val="009C16CA"/>
    <w:rsid w:val="009D47E2"/>
    <w:rsid w:val="009D6D3E"/>
    <w:rsid w:val="009D7A95"/>
    <w:rsid w:val="009D7FFE"/>
    <w:rsid w:val="009E5515"/>
    <w:rsid w:val="009F2F20"/>
    <w:rsid w:val="00A115B1"/>
    <w:rsid w:val="00A1209B"/>
    <w:rsid w:val="00A12A9C"/>
    <w:rsid w:val="00A21F99"/>
    <w:rsid w:val="00A24B5D"/>
    <w:rsid w:val="00A439FF"/>
    <w:rsid w:val="00A43AED"/>
    <w:rsid w:val="00A51784"/>
    <w:rsid w:val="00A53B8D"/>
    <w:rsid w:val="00A5560E"/>
    <w:rsid w:val="00A72288"/>
    <w:rsid w:val="00A8528B"/>
    <w:rsid w:val="00AB2439"/>
    <w:rsid w:val="00AB2BCA"/>
    <w:rsid w:val="00AB7CB1"/>
    <w:rsid w:val="00AC12B1"/>
    <w:rsid w:val="00AC259B"/>
    <w:rsid w:val="00AD11BD"/>
    <w:rsid w:val="00AD2E02"/>
    <w:rsid w:val="00AD3405"/>
    <w:rsid w:val="00AD4CC2"/>
    <w:rsid w:val="00AE2381"/>
    <w:rsid w:val="00AE504E"/>
    <w:rsid w:val="00AF4BBF"/>
    <w:rsid w:val="00AF53F1"/>
    <w:rsid w:val="00B22B31"/>
    <w:rsid w:val="00B3457C"/>
    <w:rsid w:val="00B41C11"/>
    <w:rsid w:val="00B41FCA"/>
    <w:rsid w:val="00B503EF"/>
    <w:rsid w:val="00B67446"/>
    <w:rsid w:val="00B733D8"/>
    <w:rsid w:val="00B91B0E"/>
    <w:rsid w:val="00B97187"/>
    <w:rsid w:val="00BA1105"/>
    <w:rsid w:val="00BA5F35"/>
    <w:rsid w:val="00BA6B22"/>
    <w:rsid w:val="00BB5D57"/>
    <w:rsid w:val="00BB641B"/>
    <w:rsid w:val="00BB6918"/>
    <w:rsid w:val="00BC1A7A"/>
    <w:rsid w:val="00BC2DF1"/>
    <w:rsid w:val="00BC70B3"/>
    <w:rsid w:val="00BD1C9A"/>
    <w:rsid w:val="00BD53EF"/>
    <w:rsid w:val="00BD66CD"/>
    <w:rsid w:val="00BD7DF8"/>
    <w:rsid w:val="00BF02DB"/>
    <w:rsid w:val="00BF0860"/>
    <w:rsid w:val="00BF2255"/>
    <w:rsid w:val="00C21948"/>
    <w:rsid w:val="00C232A7"/>
    <w:rsid w:val="00C2458A"/>
    <w:rsid w:val="00C255DC"/>
    <w:rsid w:val="00C35A66"/>
    <w:rsid w:val="00C4078A"/>
    <w:rsid w:val="00C575E3"/>
    <w:rsid w:val="00C8446A"/>
    <w:rsid w:val="00C876B5"/>
    <w:rsid w:val="00CA2DCE"/>
    <w:rsid w:val="00CB0524"/>
    <w:rsid w:val="00CB0FA2"/>
    <w:rsid w:val="00CC19F4"/>
    <w:rsid w:val="00CE6008"/>
    <w:rsid w:val="00CF11D6"/>
    <w:rsid w:val="00CF397B"/>
    <w:rsid w:val="00D021AB"/>
    <w:rsid w:val="00D02A8B"/>
    <w:rsid w:val="00D2065A"/>
    <w:rsid w:val="00D33F00"/>
    <w:rsid w:val="00D342CD"/>
    <w:rsid w:val="00D427C6"/>
    <w:rsid w:val="00D51868"/>
    <w:rsid w:val="00D6335B"/>
    <w:rsid w:val="00D644CA"/>
    <w:rsid w:val="00D72B44"/>
    <w:rsid w:val="00D8206D"/>
    <w:rsid w:val="00DA05F9"/>
    <w:rsid w:val="00DA43FC"/>
    <w:rsid w:val="00DB534D"/>
    <w:rsid w:val="00DC1464"/>
    <w:rsid w:val="00DC158F"/>
    <w:rsid w:val="00DC3D62"/>
    <w:rsid w:val="00DC59BC"/>
    <w:rsid w:val="00DC6ED0"/>
    <w:rsid w:val="00DD7850"/>
    <w:rsid w:val="00DE3C3B"/>
    <w:rsid w:val="00DF071F"/>
    <w:rsid w:val="00E10110"/>
    <w:rsid w:val="00E21A27"/>
    <w:rsid w:val="00E21BBE"/>
    <w:rsid w:val="00E25E6C"/>
    <w:rsid w:val="00E37713"/>
    <w:rsid w:val="00E436F9"/>
    <w:rsid w:val="00E459CF"/>
    <w:rsid w:val="00E63D21"/>
    <w:rsid w:val="00E738C4"/>
    <w:rsid w:val="00E767CB"/>
    <w:rsid w:val="00E8048A"/>
    <w:rsid w:val="00E8543C"/>
    <w:rsid w:val="00E90A03"/>
    <w:rsid w:val="00EA07EE"/>
    <w:rsid w:val="00EA457A"/>
    <w:rsid w:val="00EA6840"/>
    <w:rsid w:val="00EB1F9D"/>
    <w:rsid w:val="00EC6755"/>
    <w:rsid w:val="00EC764E"/>
    <w:rsid w:val="00ED5AC3"/>
    <w:rsid w:val="00EE7538"/>
    <w:rsid w:val="00EF37D2"/>
    <w:rsid w:val="00EF39C4"/>
    <w:rsid w:val="00F0572B"/>
    <w:rsid w:val="00F15C14"/>
    <w:rsid w:val="00F21C72"/>
    <w:rsid w:val="00F22ABC"/>
    <w:rsid w:val="00F26FC7"/>
    <w:rsid w:val="00F277A9"/>
    <w:rsid w:val="00F31162"/>
    <w:rsid w:val="00F3172B"/>
    <w:rsid w:val="00F42D57"/>
    <w:rsid w:val="00F539FC"/>
    <w:rsid w:val="00F54467"/>
    <w:rsid w:val="00F54C8E"/>
    <w:rsid w:val="00F57941"/>
    <w:rsid w:val="00F7073C"/>
    <w:rsid w:val="00F72C45"/>
    <w:rsid w:val="00F766BA"/>
    <w:rsid w:val="00F80DB4"/>
    <w:rsid w:val="00F84F20"/>
    <w:rsid w:val="00F962C8"/>
    <w:rsid w:val="00F97A59"/>
    <w:rsid w:val="00FA4E1D"/>
    <w:rsid w:val="00FA71F3"/>
    <w:rsid w:val="00FB2C3E"/>
    <w:rsid w:val="00FB4817"/>
    <w:rsid w:val="00FB48E4"/>
    <w:rsid w:val="00FC4E3C"/>
    <w:rsid w:val="00FC4E54"/>
    <w:rsid w:val="00FD7F07"/>
    <w:rsid w:val="00FE1C7D"/>
    <w:rsid w:val="00FF0E1A"/>
    <w:rsid w:val="00FF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8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5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7941"/>
  </w:style>
  <w:style w:type="character" w:styleId="CommentReference">
    <w:name w:val="annotation reference"/>
    <w:basedOn w:val="DefaultParagraphFont"/>
    <w:uiPriority w:val="99"/>
    <w:semiHidden/>
    <w:unhideWhenUsed/>
    <w:rsid w:val="00435B36"/>
    <w:rPr>
      <w:sz w:val="16"/>
      <w:szCs w:val="16"/>
    </w:rPr>
  </w:style>
  <w:style w:type="paragraph" w:styleId="CommentText">
    <w:name w:val="annotation text"/>
    <w:basedOn w:val="Normal"/>
    <w:link w:val="CommentTextChar"/>
    <w:uiPriority w:val="99"/>
    <w:semiHidden/>
    <w:unhideWhenUsed/>
    <w:rsid w:val="00435B36"/>
    <w:rPr>
      <w:sz w:val="20"/>
      <w:szCs w:val="20"/>
    </w:rPr>
  </w:style>
  <w:style w:type="character" w:customStyle="1" w:styleId="CommentTextChar">
    <w:name w:val="Comment Text Char"/>
    <w:basedOn w:val="DefaultParagraphFont"/>
    <w:link w:val="CommentText"/>
    <w:uiPriority w:val="99"/>
    <w:semiHidden/>
    <w:rsid w:val="00435B36"/>
    <w:rPr>
      <w:sz w:val="20"/>
      <w:szCs w:val="20"/>
    </w:rPr>
  </w:style>
  <w:style w:type="paragraph" w:styleId="CommentSubject">
    <w:name w:val="annotation subject"/>
    <w:basedOn w:val="CommentText"/>
    <w:next w:val="CommentText"/>
    <w:link w:val="CommentSubjectChar"/>
    <w:uiPriority w:val="99"/>
    <w:semiHidden/>
    <w:unhideWhenUsed/>
    <w:rsid w:val="00435B36"/>
    <w:rPr>
      <w:b/>
      <w:bCs/>
    </w:rPr>
  </w:style>
  <w:style w:type="character" w:customStyle="1" w:styleId="CommentSubjectChar">
    <w:name w:val="Comment Subject Char"/>
    <w:basedOn w:val="CommentTextChar"/>
    <w:link w:val="CommentSubject"/>
    <w:uiPriority w:val="99"/>
    <w:semiHidden/>
    <w:rsid w:val="00435B36"/>
    <w:rPr>
      <w:b/>
      <w:bCs/>
      <w:sz w:val="20"/>
      <w:szCs w:val="20"/>
    </w:rPr>
  </w:style>
  <w:style w:type="paragraph" w:styleId="ListParagraph">
    <w:name w:val="List Paragraph"/>
    <w:basedOn w:val="Normal"/>
    <w:uiPriority w:val="34"/>
    <w:qFormat/>
    <w:rsid w:val="00C232A7"/>
    <w:pPr>
      <w:spacing w:after="160" w:line="259" w:lineRule="auto"/>
      <w:ind w:left="720"/>
      <w:contextualSpacing/>
    </w:pPr>
    <w:rPr>
      <w:rFonts w:ascii="Calibri" w:eastAsia="SimSun" w:hAnsi="Calibri" w:cs="Calibri"/>
      <w:sz w:val="22"/>
      <w:szCs w:val="22"/>
    </w:rPr>
  </w:style>
  <w:style w:type="character" w:styleId="Hyperlink">
    <w:name w:val="Hyperlink"/>
    <w:basedOn w:val="DefaultParagraphFont"/>
    <w:uiPriority w:val="99"/>
    <w:unhideWhenUsed/>
    <w:rsid w:val="00C232A7"/>
    <w:rPr>
      <w:color w:val="0000FF"/>
      <w:u w:val="single"/>
    </w:rPr>
  </w:style>
  <w:style w:type="character" w:styleId="Emphasis">
    <w:name w:val="Emphasis"/>
    <w:basedOn w:val="DefaultParagraphFont"/>
    <w:uiPriority w:val="20"/>
    <w:qFormat/>
    <w:rsid w:val="00C232A7"/>
    <w:rPr>
      <w:i/>
      <w:iCs/>
    </w:rPr>
  </w:style>
  <w:style w:type="character" w:customStyle="1" w:styleId="apple-converted-space">
    <w:name w:val="apple-converted-space"/>
    <w:basedOn w:val="DefaultParagraphFont"/>
    <w:rsid w:val="00C232A7"/>
  </w:style>
  <w:style w:type="paragraph" w:styleId="Footer">
    <w:name w:val="footer"/>
    <w:basedOn w:val="Normal"/>
    <w:link w:val="FooterChar"/>
    <w:uiPriority w:val="99"/>
    <w:unhideWhenUsed/>
    <w:rsid w:val="0081677D"/>
    <w:pPr>
      <w:tabs>
        <w:tab w:val="center" w:pos="4680"/>
        <w:tab w:val="right" w:pos="9360"/>
      </w:tabs>
    </w:pPr>
  </w:style>
  <w:style w:type="character" w:customStyle="1" w:styleId="FooterChar">
    <w:name w:val="Footer Char"/>
    <w:basedOn w:val="DefaultParagraphFont"/>
    <w:link w:val="Footer"/>
    <w:uiPriority w:val="99"/>
    <w:rsid w:val="0081677D"/>
  </w:style>
  <w:style w:type="character" w:styleId="PageNumber">
    <w:name w:val="page number"/>
    <w:basedOn w:val="DefaultParagraphFont"/>
    <w:uiPriority w:val="99"/>
    <w:semiHidden/>
    <w:unhideWhenUsed/>
    <w:rsid w:val="0081677D"/>
  </w:style>
  <w:style w:type="paragraph" w:styleId="Header">
    <w:name w:val="header"/>
    <w:basedOn w:val="Normal"/>
    <w:link w:val="HeaderChar"/>
    <w:uiPriority w:val="99"/>
    <w:unhideWhenUsed/>
    <w:rsid w:val="00BF0860"/>
    <w:pPr>
      <w:tabs>
        <w:tab w:val="center" w:pos="4680"/>
        <w:tab w:val="right" w:pos="9360"/>
      </w:tabs>
    </w:pPr>
  </w:style>
  <w:style w:type="character" w:customStyle="1" w:styleId="HeaderChar">
    <w:name w:val="Header Char"/>
    <w:basedOn w:val="DefaultParagraphFont"/>
    <w:link w:val="Header"/>
    <w:uiPriority w:val="99"/>
    <w:rsid w:val="00BF0860"/>
  </w:style>
  <w:style w:type="paragraph" w:styleId="Bibliography">
    <w:name w:val="Bibliography"/>
    <w:basedOn w:val="Normal"/>
    <w:next w:val="Normal"/>
    <w:uiPriority w:val="37"/>
    <w:unhideWhenUsed/>
    <w:rsid w:val="006831B2"/>
    <w:pPr>
      <w:tabs>
        <w:tab w:val="left" w:pos="384"/>
      </w:tabs>
      <w:spacing w:after="240"/>
      <w:ind w:left="384" w:hanging="384"/>
    </w:pPr>
  </w:style>
  <w:style w:type="character" w:customStyle="1" w:styleId="Heading1Char">
    <w:name w:val="Heading 1 Char"/>
    <w:basedOn w:val="DefaultParagraphFont"/>
    <w:link w:val="Heading1"/>
    <w:uiPriority w:val="9"/>
    <w:rsid w:val="00FF45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626313">
      <w:bodyDiv w:val="1"/>
      <w:marLeft w:val="0"/>
      <w:marRight w:val="0"/>
      <w:marTop w:val="0"/>
      <w:marBottom w:val="0"/>
      <w:divBdr>
        <w:top w:val="none" w:sz="0" w:space="0" w:color="auto"/>
        <w:left w:val="none" w:sz="0" w:space="0" w:color="auto"/>
        <w:bottom w:val="none" w:sz="0" w:space="0" w:color="auto"/>
        <w:right w:val="none" w:sz="0" w:space="0" w:color="auto"/>
      </w:divBdr>
    </w:div>
    <w:div w:id="194059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C7A31-699B-491F-A832-B2B7A87A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9214</Words>
  <Characters>52521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2023-04-01T16:20:00Z</dcterms:created>
  <dcterms:modified xsi:type="dcterms:W3CDTF">2023-04-06T18:07:00Z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id="IK3smGxa"/&gt;&lt;style id="http://www.zotero.org/styles/american-medical-association" hasBibliography="1" bibliographyStyleHasBeenSet="1"/&gt;&lt;prefs&gt;&lt;pref name="fieldType" value="Field"/&gt;&lt;/prefs&gt;&lt;/data&gt;</vt:lpwstr>
  </property>
</Properties>
</file>